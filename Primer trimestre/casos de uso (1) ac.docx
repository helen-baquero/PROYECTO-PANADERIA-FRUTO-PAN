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D5D45" w14:textId="6FAD1E12" w:rsidR="00813D4D" w:rsidDel="00DC2B6B" w:rsidRDefault="00813D4D" w:rsidP="00813D4D">
      <w:pPr>
        <w:rPr>
          <w:del w:id="0" w:author="Aprendiz" w:date="2019-06-19T08:55:00Z"/>
        </w:rPr>
      </w:pPr>
    </w:p>
    <w:tbl>
      <w:tblPr>
        <w:tblStyle w:val="Tablaconcuadrcula"/>
        <w:tblW w:w="9918" w:type="dxa"/>
        <w:tblLook w:val="04A0" w:firstRow="1" w:lastRow="0" w:firstColumn="1" w:lastColumn="0" w:noHBand="0" w:noVBand="1"/>
        <w:tblPrChange w:id="1" w:author="Aprendiz" w:date="2019-06-27T08:32:00Z">
          <w:tblPr>
            <w:tblStyle w:val="Tablaconcuadrcula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918"/>
        <w:tblGridChange w:id="2">
          <w:tblGrid>
            <w:gridCol w:w="8828"/>
            <w:gridCol w:w="1090"/>
          </w:tblGrid>
        </w:tblGridChange>
      </w:tblGrid>
      <w:tr w:rsidR="00DC2B6B" w:rsidRPr="00AB1E0B" w14:paraId="3C0BAFD4" w14:textId="77777777" w:rsidTr="004538BE">
        <w:trPr>
          <w:ins w:id="3" w:author="Aprendiz" w:date="2019-06-19T08:55:00Z"/>
          <w:trPrChange w:id="4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5" w:author="Aprendiz" w:date="2019-06-27T08:32:00Z">
              <w:tcPr>
                <w:tcW w:w="8828" w:type="dxa"/>
              </w:tcPr>
            </w:tcPrChange>
          </w:tcPr>
          <w:p w14:paraId="764B265D" w14:textId="37D9D4E2" w:rsidR="00DC2B6B" w:rsidRPr="00AB1E0B" w:rsidRDefault="00D83DFE" w:rsidP="00AB1E0B">
            <w:pPr>
              <w:rPr>
                <w:ins w:id="6" w:author="Aprendiz" w:date="2019-06-19T08:55:00Z"/>
              </w:rPr>
            </w:pPr>
            <w:ins w:id="7" w:author="Aprendiz" w:date="2019-06-19T09:00:00Z">
              <w:r>
                <w:t>Rf001</w:t>
              </w:r>
            </w:ins>
            <w:ins w:id="8" w:author="Aprendiz" w:date="2019-06-19T09:01:00Z">
              <w:r>
                <w:t xml:space="preserve"> </w:t>
              </w:r>
            </w:ins>
            <w:ins w:id="9" w:author="Aprendiz" w:date="2019-06-19T08:55:00Z">
              <w:r w:rsidR="00DC2B6B" w:rsidRPr="00AB1E0B">
                <w:t>El sistema deberá permitir el registro de inventario</w:t>
              </w:r>
            </w:ins>
          </w:p>
        </w:tc>
      </w:tr>
      <w:tr w:rsidR="00DC2B6B" w:rsidRPr="00AB1E0B" w14:paraId="6D1D13EC" w14:textId="77777777" w:rsidTr="004538BE">
        <w:trPr>
          <w:ins w:id="10" w:author="Aprendiz" w:date="2019-06-19T08:55:00Z"/>
          <w:trPrChange w:id="11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12" w:author="Aprendiz" w:date="2019-06-27T08:32:00Z">
              <w:tcPr>
                <w:tcW w:w="8828" w:type="dxa"/>
              </w:tcPr>
            </w:tcPrChange>
          </w:tcPr>
          <w:p w14:paraId="27651D2D" w14:textId="27DB9C09" w:rsidR="00DC2B6B" w:rsidRPr="00AB1E0B" w:rsidRDefault="00D83DFE" w:rsidP="00AB1E0B">
            <w:pPr>
              <w:rPr>
                <w:ins w:id="13" w:author="Aprendiz" w:date="2019-06-19T08:55:00Z"/>
              </w:rPr>
            </w:pPr>
            <w:ins w:id="14" w:author="Aprendiz" w:date="2019-06-19T09:01:00Z">
              <w:r>
                <w:t>Cu001</w:t>
              </w:r>
            </w:ins>
            <w:ins w:id="15" w:author="Aprendiz" w:date="2019-06-19T08:55:00Z">
              <w:r w:rsidR="00DC2B6B" w:rsidRPr="00AB1E0B">
                <w:t>Registr</w:t>
              </w:r>
            </w:ins>
            <w:ins w:id="16" w:author="Aprendiz" w:date="2019-06-27T10:43:00Z">
              <w:r w:rsidR="00C650B3">
                <w:t>ar</w:t>
              </w:r>
            </w:ins>
            <w:ins w:id="17" w:author="Aprendiz" w:date="2019-06-19T08:55:00Z">
              <w:r w:rsidR="00DC2B6B" w:rsidRPr="00AB1E0B">
                <w:t xml:space="preserve"> </w:t>
              </w:r>
              <w:del w:id="18" w:author="Aprendiz" w:date="2019-06-20T08:54:00Z">
                <w:r w:rsidR="00DC2B6B" w:rsidRPr="00AB1E0B" w:rsidDel="00BE57A8">
                  <w:delText xml:space="preserve">de </w:delText>
                </w:r>
              </w:del>
            </w:ins>
            <w:ins w:id="19" w:author="Aprendiz" w:date="2019-06-20T08:54:00Z">
              <w:del w:id="20" w:author="APRENDIZ" w:date="2019-06-28T06:46:00Z">
                <w:r w:rsidR="00BE57A8" w:rsidRPr="00AB1E0B" w:rsidDel="007A0BAB">
                  <w:delText>de</w:delText>
                </w:r>
              </w:del>
              <w:r w:rsidR="00BE57A8" w:rsidRPr="00AB1E0B">
                <w:t xml:space="preserve"> </w:t>
              </w:r>
              <w:r w:rsidR="00BE57A8">
                <w:t>producto</w:t>
              </w:r>
            </w:ins>
            <w:ins w:id="21" w:author="STEP EL LECHERO" w:date="2019-06-27T21:08:00Z">
              <w:r w:rsidR="00942611">
                <w:t xml:space="preserve"> </w:t>
              </w:r>
              <w:del w:id="22" w:author="APRENDIZ" w:date="2019-06-28T07:52:00Z">
                <w:r w:rsidR="00942611" w:rsidDel="001F5B56">
                  <w:delText>1</w:delText>
                </w:r>
              </w:del>
            </w:ins>
            <w:ins w:id="23" w:author="Aprendiz" w:date="2019-06-19T08:55:00Z">
              <w:del w:id="24" w:author="Aprendiz" w:date="2019-06-20T07:30:00Z">
                <w:r w:rsidR="00DC2B6B" w:rsidRPr="00AB1E0B" w:rsidDel="00E5137B">
                  <w:delText xml:space="preserve">inventario </w:delText>
                </w:r>
              </w:del>
            </w:ins>
          </w:p>
        </w:tc>
      </w:tr>
      <w:tr w:rsidR="00DC2B6B" w:rsidRPr="00AB1E0B" w14:paraId="7754D4FC" w14:textId="77777777" w:rsidTr="004538BE">
        <w:trPr>
          <w:ins w:id="25" w:author="Aprendiz" w:date="2019-06-19T08:55:00Z"/>
          <w:trPrChange w:id="26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27" w:author="Aprendiz" w:date="2019-06-27T08:32:00Z">
              <w:tcPr>
                <w:tcW w:w="8828" w:type="dxa"/>
              </w:tcPr>
            </w:tcPrChange>
          </w:tcPr>
          <w:p w14:paraId="0F923701" w14:textId="33F1D963" w:rsidR="00DC2B6B" w:rsidRPr="00AB1E0B" w:rsidRDefault="00D83DFE" w:rsidP="00AB1E0B">
            <w:pPr>
              <w:rPr>
                <w:ins w:id="28" w:author="Aprendiz" w:date="2019-06-19T08:55:00Z"/>
              </w:rPr>
            </w:pPr>
            <w:ins w:id="29" w:author="Aprendiz" w:date="2019-06-19T09:01:00Z">
              <w:r>
                <w:t xml:space="preserve">Cu002 </w:t>
              </w:r>
            </w:ins>
            <w:ins w:id="30" w:author="Aprendiz" w:date="2019-06-19T08:55:00Z">
              <w:r w:rsidR="00DC2B6B" w:rsidRPr="00AB1E0B">
                <w:t>Actualizar inventario</w:t>
              </w:r>
            </w:ins>
            <w:ins w:id="31" w:author="STEP EL LECHERO" w:date="2019-06-27T21:08:00Z">
              <w:del w:id="32" w:author="APRENDIZ" w:date="2019-06-28T07:52:00Z">
                <w:r w:rsidR="00942611" w:rsidDel="001F5B56">
                  <w:delText>1</w:delText>
                </w:r>
              </w:del>
            </w:ins>
          </w:p>
        </w:tc>
      </w:tr>
      <w:tr w:rsidR="00DC2B6B" w:rsidRPr="00AB1E0B" w14:paraId="04883878" w14:textId="77777777" w:rsidTr="004538BE">
        <w:trPr>
          <w:ins w:id="33" w:author="Aprendiz" w:date="2019-06-19T08:55:00Z"/>
          <w:trPrChange w:id="34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35" w:author="Aprendiz" w:date="2019-06-27T08:32:00Z">
              <w:tcPr>
                <w:tcW w:w="8828" w:type="dxa"/>
              </w:tcPr>
            </w:tcPrChange>
          </w:tcPr>
          <w:p w14:paraId="0C7BCD86" w14:textId="602D80C2" w:rsidR="00DC2B6B" w:rsidRPr="00AB1E0B" w:rsidRDefault="00D83DFE" w:rsidP="00AB1E0B">
            <w:pPr>
              <w:rPr>
                <w:ins w:id="36" w:author="Aprendiz" w:date="2019-06-19T08:55:00Z"/>
              </w:rPr>
            </w:pPr>
            <w:ins w:id="37" w:author="Aprendiz" w:date="2019-06-19T09:01:00Z">
              <w:r>
                <w:t>Cu00</w:t>
              </w:r>
            </w:ins>
            <w:ins w:id="38" w:author="Aprendiz" w:date="2019-06-19T09:02:00Z">
              <w:r>
                <w:t xml:space="preserve">3 </w:t>
              </w:r>
            </w:ins>
            <w:ins w:id="39" w:author="Aprendiz" w:date="2019-06-19T08:55:00Z">
              <w:r w:rsidR="00DC2B6B" w:rsidRPr="00AB1E0B">
                <w:t xml:space="preserve">Consultar registro de inventario </w:t>
              </w:r>
            </w:ins>
            <w:ins w:id="40" w:author="STEP EL LECHERO" w:date="2019-06-27T21:08:00Z">
              <w:del w:id="41" w:author="APRENDIZ" w:date="2019-06-28T07:52:00Z">
                <w:r w:rsidR="00942611" w:rsidDel="001F5B56">
                  <w:delText>1</w:delText>
                </w:r>
              </w:del>
            </w:ins>
          </w:p>
        </w:tc>
      </w:tr>
      <w:tr w:rsidR="00DC2B6B" w:rsidRPr="00AB1E0B" w14:paraId="69DA41F6" w14:textId="77777777" w:rsidTr="004538BE">
        <w:trPr>
          <w:ins w:id="42" w:author="Aprendiz" w:date="2019-06-19T08:55:00Z"/>
          <w:trPrChange w:id="43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44" w:author="Aprendiz" w:date="2019-06-27T08:32:00Z">
              <w:tcPr>
                <w:tcW w:w="8828" w:type="dxa"/>
              </w:tcPr>
            </w:tcPrChange>
          </w:tcPr>
          <w:p w14:paraId="78EAFC34" w14:textId="4E6E2F94" w:rsidR="00DC2B6B" w:rsidRPr="00AB1E0B" w:rsidRDefault="00DC2B6B" w:rsidP="00AB1E0B">
            <w:pPr>
              <w:rPr>
                <w:ins w:id="45" w:author="Aprendiz" w:date="2019-06-19T08:55:00Z"/>
              </w:rPr>
            </w:pPr>
          </w:p>
        </w:tc>
      </w:tr>
      <w:tr w:rsidR="00DC2B6B" w:rsidRPr="00AB1E0B" w14:paraId="1DE9E16C" w14:textId="77777777" w:rsidTr="004538BE">
        <w:trPr>
          <w:ins w:id="46" w:author="Aprendiz" w:date="2019-06-19T08:55:00Z"/>
          <w:trPrChange w:id="47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48" w:author="Aprendiz" w:date="2019-06-27T08:32:00Z">
              <w:tcPr>
                <w:tcW w:w="8828" w:type="dxa"/>
              </w:tcPr>
            </w:tcPrChange>
          </w:tcPr>
          <w:p w14:paraId="752169EF" w14:textId="7038D956" w:rsidR="00DC2B6B" w:rsidRPr="00AB1E0B" w:rsidRDefault="00406852" w:rsidP="00AB1E0B">
            <w:pPr>
              <w:rPr>
                <w:ins w:id="49" w:author="Aprendiz" w:date="2019-06-19T08:55:00Z"/>
              </w:rPr>
            </w:pPr>
            <w:ins w:id="50" w:author="Aprendiz" w:date="2019-06-19T09:29:00Z">
              <w:r>
                <w:t>Rf00</w:t>
              </w:r>
            </w:ins>
            <w:ins w:id="51" w:author="Aprendiz" w:date="2019-06-19T09:33:00Z">
              <w:r>
                <w:t>2</w:t>
              </w:r>
            </w:ins>
            <w:ins w:id="52" w:author="Aprendiz" w:date="2019-06-19T09:29:00Z">
              <w:r>
                <w:t xml:space="preserve"> </w:t>
              </w:r>
            </w:ins>
            <w:ins w:id="53" w:author="Aprendiz" w:date="2019-06-19T08:55:00Z">
              <w:r w:rsidR="00DC2B6B" w:rsidRPr="00AB1E0B">
                <w:t>El sistema permitirá el registro de compras a proveedores.</w:t>
              </w:r>
            </w:ins>
          </w:p>
        </w:tc>
      </w:tr>
      <w:tr w:rsidR="00DC2B6B" w:rsidRPr="00AB1E0B" w14:paraId="49BF2370" w14:textId="77777777" w:rsidTr="004538BE">
        <w:trPr>
          <w:ins w:id="54" w:author="Aprendiz" w:date="2019-06-19T08:55:00Z"/>
          <w:trPrChange w:id="55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56" w:author="Aprendiz" w:date="2019-06-27T08:32:00Z">
              <w:tcPr>
                <w:tcW w:w="8828" w:type="dxa"/>
              </w:tcPr>
            </w:tcPrChange>
          </w:tcPr>
          <w:p w14:paraId="3079BFC8" w14:textId="4CB16B7E" w:rsidR="00DC2B6B" w:rsidRPr="00AB1E0B" w:rsidRDefault="00D83DFE" w:rsidP="00AB1E0B">
            <w:pPr>
              <w:rPr>
                <w:ins w:id="57" w:author="Aprendiz" w:date="2019-06-19T08:55:00Z"/>
              </w:rPr>
            </w:pPr>
            <w:ins w:id="58" w:author="Aprendiz" w:date="2019-06-19T09:02:00Z">
              <w:r>
                <w:t>Cu00</w:t>
              </w:r>
            </w:ins>
            <w:ins w:id="59" w:author="Aprendiz" w:date="2019-06-19T09:30:00Z">
              <w:r w:rsidR="00406852">
                <w:t>4</w:t>
              </w:r>
            </w:ins>
            <w:ins w:id="60" w:author="Aprendiz" w:date="2019-06-19T09:02:00Z">
              <w:r>
                <w:t xml:space="preserve"> </w:t>
              </w:r>
            </w:ins>
            <w:ins w:id="61" w:author="Aprendiz" w:date="2019-06-27T10:45:00Z">
              <w:r w:rsidR="00C650B3" w:rsidRPr="00AB1E0B">
                <w:t>Registr</w:t>
              </w:r>
              <w:r w:rsidR="00C650B3">
                <w:t>ar</w:t>
              </w:r>
              <w:r w:rsidR="00C650B3" w:rsidRPr="00AB1E0B">
                <w:t xml:space="preserve"> compra</w:t>
              </w:r>
            </w:ins>
            <w:ins w:id="62" w:author="Aprendiz" w:date="2019-06-19T08:55:00Z">
              <w:r w:rsidR="00DC2B6B" w:rsidRPr="00AB1E0B">
                <w:t xml:space="preserve"> </w:t>
              </w:r>
            </w:ins>
            <w:ins w:id="63" w:author="STEP EL LECHERO" w:date="2019-06-27T21:08:00Z">
              <w:del w:id="64" w:author="APRENDIZ" w:date="2019-06-28T07:52:00Z">
                <w:r w:rsidR="00942611" w:rsidDel="001F5B56">
                  <w:delText>1</w:delText>
                </w:r>
              </w:del>
            </w:ins>
          </w:p>
        </w:tc>
      </w:tr>
      <w:tr w:rsidR="00DC2B6B" w:rsidRPr="00AB1E0B" w14:paraId="7BEBA0EF" w14:textId="77777777" w:rsidTr="004538BE">
        <w:trPr>
          <w:ins w:id="65" w:author="Aprendiz" w:date="2019-06-19T08:55:00Z"/>
          <w:trPrChange w:id="66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67" w:author="Aprendiz" w:date="2019-06-27T08:32:00Z">
              <w:tcPr>
                <w:tcW w:w="8828" w:type="dxa"/>
              </w:tcPr>
            </w:tcPrChange>
          </w:tcPr>
          <w:p w14:paraId="44BF59FA" w14:textId="4D759285" w:rsidR="00F16402" w:rsidRPr="00AB1E0B" w:rsidRDefault="00D83DFE" w:rsidP="00AB1E0B">
            <w:pPr>
              <w:rPr>
                <w:ins w:id="68" w:author="Aprendiz" w:date="2019-06-19T08:55:00Z"/>
              </w:rPr>
            </w:pPr>
            <w:ins w:id="69" w:author="Aprendiz" w:date="2019-06-19T09:02:00Z">
              <w:r>
                <w:t>Cu00</w:t>
              </w:r>
            </w:ins>
            <w:ins w:id="70" w:author="Aprendiz" w:date="2019-06-19T09:30:00Z">
              <w:r w:rsidR="00406852">
                <w:t>5</w:t>
              </w:r>
            </w:ins>
            <w:ins w:id="71" w:author="Aprendiz" w:date="2019-06-19T09:02:00Z">
              <w:r>
                <w:t xml:space="preserve"> </w:t>
              </w:r>
            </w:ins>
            <w:ins w:id="72" w:author="Aprendiz" w:date="2019-06-19T08:55:00Z">
              <w:r w:rsidR="00DC2B6B" w:rsidRPr="00AB1E0B">
                <w:t>Consultar compra</w:t>
              </w:r>
            </w:ins>
            <w:ins w:id="73" w:author="STEP EL LECHERO" w:date="2019-06-27T21:08:00Z">
              <w:del w:id="74" w:author="APRENDIZ" w:date="2019-06-28T07:52:00Z">
                <w:r w:rsidR="00942611" w:rsidDel="001F5B56">
                  <w:delText>1</w:delText>
                </w:r>
              </w:del>
            </w:ins>
            <w:ins w:id="75" w:author="Aprendiz" w:date="2019-06-19T08:55:00Z">
              <w:del w:id="76" w:author="Aprendiz" w:date="2019-06-20T07:05:00Z">
                <w:r w:rsidR="00DC2B6B" w:rsidRPr="00AB1E0B" w:rsidDel="00F16402">
                  <w:delText xml:space="preserve"> </w:delText>
                </w:r>
              </w:del>
            </w:ins>
          </w:p>
        </w:tc>
      </w:tr>
      <w:tr w:rsidR="00DC2B6B" w:rsidRPr="00AB1E0B" w14:paraId="5DEA5487" w14:textId="77777777" w:rsidTr="004538BE">
        <w:trPr>
          <w:ins w:id="77" w:author="Aprendiz" w:date="2019-06-19T08:55:00Z"/>
          <w:trPrChange w:id="78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79" w:author="Aprendiz" w:date="2019-06-27T08:32:00Z">
              <w:tcPr>
                <w:tcW w:w="8828" w:type="dxa"/>
              </w:tcPr>
            </w:tcPrChange>
          </w:tcPr>
          <w:p w14:paraId="1989FE37" w14:textId="3282D8AD" w:rsidR="00DC2B6B" w:rsidRPr="00AB1E0B" w:rsidRDefault="00F16402" w:rsidP="00AB1E0B">
            <w:pPr>
              <w:rPr>
                <w:ins w:id="80" w:author="Aprendiz" w:date="2019-06-19T08:55:00Z"/>
              </w:rPr>
            </w:pPr>
            <w:ins w:id="81" w:author="Aprendiz" w:date="2019-06-20T07:06:00Z">
              <w:r>
                <w:t>Cu006</w:t>
              </w:r>
            </w:ins>
            <w:ins w:id="82" w:author="Aprendiz" w:date="2019-06-20T07:07:00Z">
              <w:r>
                <w:t xml:space="preserve"> Registrar proveedores</w:t>
              </w:r>
            </w:ins>
            <w:ins w:id="83" w:author="STEP EL LECHERO" w:date="2019-06-27T21:08:00Z">
              <w:del w:id="84" w:author="APRENDIZ" w:date="2019-06-28T07:52:00Z">
                <w:r w:rsidR="00942611" w:rsidDel="001F5B56">
                  <w:delText>1</w:delText>
                </w:r>
              </w:del>
            </w:ins>
          </w:p>
        </w:tc>
      </w:tr>
      <w:tr w:rsidR="00F16402" w:rsidRPr="00AB1E0B" w14:paraId="022371A6" w14:textId="77777777" w:rsidTr="004538BE">
        <w:trPr>
          <w:ins w:id="85" w:author="Aprendiz" w:date="2019-06-20T07:06:00Z"/>
          <w:trPrChange w:id="86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87" w:author="Aprendiz" w:date="2019-06-27T08:32:00Z">
              <w:tcPr>
                <w:tcW w:w="8828" w:type="dxa"/>
              </w:tcPr>
            </w:tcPrChange>
          </w:tcPr>
          <w:p w14:paraId="5188A4B4" w14:textId="60BF2EF3" w:rsidR="00F16402" w:rsidRPr="00AB1E0B" w:rsidRDefault="00F16402" w:rsidP="00AB1E0B">
            <w:pPr>
              <w:rPr>
                <w:ins w:id="88" w:author="Aprendiz" w:date="2019-06-20T07:06:00Z"/>
              </w:rPr>
            </w:pPr>
            <w:ins w:id="89" w:author="Aprendiz" w:date="2019-06-20T07:08:00Z">
              <w:r>
                <w:t>Cu00</w:t>
              </w:r>
            </w:ins>
            <w:ins w:id="90" w:author="Aprendiz" w:date="2019-06-27T08:56:00Z">
              <w:r w:rsidR="001E487A">
                <w:t>1</w:t>
              </w:r>
            </w:ins>
            <w:ins w:id="91" w:author="Aprendiz" w:date="2019-06-20T07:08:00Z">
              <w:r>
                <w:t xml:space="preserve"> Registrar producto </w:t>
              </w:r>
            </w:ins>
            <w:ins w:id="92" w:author="STEP EL LECHERO" w:date="2019-06-27T21:08:00Z">
              <w:del w:id="93" w:author="APRENDIZ" w:date="2019-06-28T07:52:00Z">
                <w:r w:rsidR="00942611" w:rsidDel="001F5B56">
                  <w:delText>1</w:delText>
                </w:r>
              </w:del>
            </w:ins>
          </w:p>
        </w:tc>
      </w:tr>
      <w:tr w:rsidR="00F16402" w:rsidRPr="00AB1E0B" w14:paraId="2D94FAF1" w14:textId="77777777" w:rsidTr="004538BE">
        <w:trPr>
          <w:ins w:id="94" w:author="Aprendiz" w:date="2019-06-20T07:06:00Z"/>
          <w:trPrChange w:id="95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96" w:author="Aprendiz" w:date="2019-06-27T08:32:00Z">
              <w:tcPr>
                <w:tcW w:w="8828" w:type="dxa"/>
              </w:tcPr>
            </w:tcPrChange>
          </w:tcPr>
          <w:p w14:paraId="3317A801" w14:textId="77777777" w:rsidR="00F16402" w:rsidRPr="00AB1E0B" w:rsidRDefault="00F16402" w:rsidP="00AB1E0B">
            <w:pPr>
              <w:rPr>
                <w:ins w:id="97" w:author="Aprendiz" w:date="2019-06-20T07:06:00Z"/>
              </w:rPr>
            </w:pPr>
          </w:p>
        </w:tc>
      </w:tr>
      <w:tr w:rsidR="00DC2B6B" w:rsidRPr="00AB1E0B" w14:paraId="49AEF650" w14:textId="77777777" w:rsidTr="004538BE">
        <w:trPr>
          <w:ins w:id="98" w:author="Aprendiz" w:date="2019-06-19T08:55:00Z"/>
          <w:trPrChange w:id="99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100" w:author="Aprendiz" w:date="2019-06-27T08:32:00Z">
              <w:tcPr>
                <w:tcW w:w="8828" w:type="dxa"/>
              </w:tcPr>
            </w:tcPrChange>
          </w:tcPr>
          <w:p w14:paraId="01B9A300" w14:textId="42DDB08C" w:rsidR="00DC2B6B" w:rsidRPr="00AB1E0B" w:rsidRDefault="00406852" w:rsidP="00AB1E0B">
            <w:pPr>
              <w:rPr>
                <w:ins w:id="101" w:author="Aprendiz" w:date="2019-06-19T08:55:00Z"/>
              </w:rPr>
            </w:pPr>
            <w:ins w:id="102" w:author="Aprendiz" w:date="2019-06-19T09:29:00Z">
              <w:r>
                <w:t>Rf00</w:t>
              </w:r>
            </w:ins>
            <w:ins w:id="103" w:author="Aprendiz" w:date="2019-06-19T09:30:00Z">
              <w:r>
                <w:t>3</w:t>
              </w:r>
            </w:ins>
            <w:ins w:id="104" w:author="Aprendiz" w:date="2019-06-19T09:29:00Z">
              <w:r>
                <w:t xml:space="preserve"> </w:t>
              </w:r>
            </w:ins>
            <w:ins w:id="105" w:author="Aprendiz" w:date="2019-06-19T08:55:00Z">
              <w:r w:rsidR="00DC2B6B" w:rsidRPr="00AB1E0B">
                <w:t>El sistema deberá elaborar reporte de las facturas.</w:t>
              </w:r>
            </w:ins>
          </w:p>
        </w:tc>
      </w:tr>
      <w:tr w:rsidR="00DC2B6B" w:rsidRPr="00AB1E0B" w14:paraId="35C22A64" w14:textId="77777777" w:rsidTr="004538BE">
        <w:trPr>
          <w:ins w:id="106" w:author="Aprendiz" w:date="2019-06-19T08:55:00Z"/>
          <w:trPrChange w:id="107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108" w:author="Aprendiz" w:date="2019-06-27T08:32:00Z">
              <w:tcPr>
                <w:tcW w:w="8828" w:type="dxa"/>
              </w:tcPr>
            </w:tcPrChange>
          </w:tcPr>
          <w:p w14:paraId="582C478F" w14:textId="217912C5" w:rsidR="00DC2B6B" w:rsidRPr="00AB1E0B" w:rsidRDefault="00D83DFE" w:rsidP="00AB1E0B">
            <w:pPr>
              <w:rPr>
                <w:ins w:id="109" w:author="Aprendiz" w:date="2019-06-19T08:55:00Z"/>
              </w:rPr>
            </w:pPr>
            <w:ins w:id="110" w:author="Aprendiz" w:date="2019-06-19T09:02:00Z">
              <w:r>
                <w:t>Cu00</w:t>
              </w:r>
            </w:ins>
            <w:ins w:id="111" w:author="Aprendiz" w:date="2019-06-27T09:39:00Z">
              <w:r w:rsidR="001F69D3">
                <w:t>7</w:t>
              </w:r>
            </w:ins>
            <w:ins w:id="112" w:author="Aprendiz" w:date="2019-06-19T09:02:00Z">
              <w:r>
                <w:t xml:space="preserve"> </w:t>
              </w:r>
            </w:ins>
            <w:ins w:id="113" w:author="Aprendiz" w:date="2019-06-19T08:55:00Z">
              <w:r w:rsidR="00DC2B6B" w:rsidRPr="00AB1E0B">
                <w:t>Registr</w:t>
              </w:r>
            </w:ins>
            <w:ins w:id="114" w:author="STEP EL LECHERO" w:date="2019-06-27T20:19:00Z">
              <w:r w:rsidR="000B6020">
                <w:t>ar</w:t>
              </w:r>
            </w:ins>
            <w:ins w:id="115" w:author="Aprendiz" w:date="2019-06-19T08:55:00Z">
              <w:del w:id="116" w:author="STEP EL LECHERO" w:date="2019-06-27T20:19:00Z">
                <w:r w:rsidR="00DC2B6B" w:rsidRPr="00AB1E0B" w:rsidDel="000B6020">
                  <w:delText>o</w:delText>
                </w:r>
              </w:del>
              <w:r w:rsidR="00DC2B6B" w:rsidRPr="00AB1E0B">
                <w:t xml:space="preserve"> </w:t>
              </w:r>
              <w:del w:id="117" w:author="STEP EL LECHERO" w:date="2019-06-27T20:19:00Z">
                <w:r w:rsidR="00DC2B6B" w:rsidRPr="00AB1E0B" w:rsidDel="000B6020">
                  <w:delText xml:space="preserve">de </w:delText>
                </w:r>
              </w:del>
              <w:r w:rsidR="00DC2B6B" w:rsidRPr="00AB1E0B">
                <w:t>facturas</w:t>
              </w:r>
            </w:ins>
            <w:ins w:id="118" w:author="STEP EL LECHERO" w:date="2019-06-27T21:08:00Z">
              <w:del w:id="119" w:author="APRENDIZ" w:date="2019-06-28T07:52:00Z">
                <w:r w:rsidR="00942611" w:rsidDel="001F5B56">
                  <w:delText>1</w:delText>
                </w:r>
              </w:del>
            </w:ins>
          </w:p>
        </w:tc>
      </w:tr>
      <w:tr w:rsidR="00DC2B6B" w:rsidRPr="00AB1E0B" w14:paraId="7A6EBB08" w14:textId="77777777" w:rsidTr="004538BE">
        <w:trPr>
          <w:ins w:id="120" w:author="Aprendiz" w:date="2019-06-19T08:55:00Z"/>
          <w:trPrChange w:id="121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122" w:author="Aprendiz" w:date="2019-06-27T08:32:00Z">
              <w:tcPr>
                <w:tcW w:w="8828" w:type="dxa"/>
              </w:tcPr>
            </w:tcPrChange>
          </w:tcPr>
          <w:p w14:paraId="74E11850" w14:textId="210FD0D4" w:rsidR="00DC2B6B" w:rsidRPr="00AB1E0B" w:rsidRDefault="00D83DFE" w:rsidP="00AB1E0B">
            <w:pPr>
              <w:rPr>
                <w:ins w:id="123" w:author="Aprendiz" w:date="2019-06-19T08:55:00Z"/>
              </w:rPr>
            </w:pPr>
            <w:ins w:id="124" w:author="Aprendiz" w:date="2019-06-19T09:02:00Z">
              <w:r>
                <w:t>Cu00</w:t>
              </w:r>
            </w:ins>
            <w:ins w:id="125" w:author="Aprendiz" w:date="2019-06-27T09:39:00Z">
              <w:r w:rsidR="001F69D3">
                <w:t>8</w:t>
              </w:r>
            </w:ins>
            <w:ins w:id="126" w:author="Aprendiz" w:date="2019-06-19T09:02:00Z">
              <w:r>
                <w:t xml:space="preserve"> </w:t>
              </w:r>
            </w:ins>
            <w:ins w:id="127" w:author="Aprendiz" w:date="2019-06-19T08:55:00Z">
              <w:r w:rsidR="00DC2B6B" w:rsidRPr="00AB1E0B">
                <w:t>Consulta</w:t>
              </w:r>
            </w:ins>
            <w:ins w:id="128" w:author="Aprendiz" w:date="2019-06-27T10:43:00Z">
              <w:r w:rsidR="00C650B3">
                <w:t>r</w:t>
              </w:r>
            </w:ins>
            <w:ins w:id="129" w:author="Aprendiz" w:date="2019-06-19T08:55:00Z">
              <w:r w:rsidR="00DC2B6B" w:rsidRPr="00AB1E0B">
                <w:t xml:space="preserve"> </w:t>
              </w:r>
              <w:del w:id="130" w:author="APRENDIZ" w:date="2019-06-28T07:37:00Z">
                <w:r w:rsidR="00DC2B6B" w:rsidRPr="00AB1E0B" w:rsidDel="00FD51A4">
                  <w:delText xml:space="preserve">de </w:delText>
                </w:r>
              </w:del>
              <w:r w:rsidR="00DC2B6B" w:rsidRPr="00AB1E0B">
                <w:t xml:space="preserve">facturas </w:t>
              </w:r>
            </w:ins>
            <w:ins w:id="131" w:author="STEP EL LECHERO" w:date="2019-06-27T21:08:00Z">
              <w:del w:id="132" w:author="APRENDIZ" w:date="2019-06-28T07:52:00Z">
                <w:r w:rsidR="00942611" w:rsidDel="001F5B56">
                  <w:delText>1</w:delText>
                </w:r>
              </w:del>
            </w:ins>
          </w:p>
        </w:tc>
      </w:tr>
      <w:tr w:rsidR="00DC2B6B" w:rsidRPr="00AB1E0B" w14:paraId="6F7DECEB" w14:textId="77777777" w:rsidTr="004538BE">
        <w:trPr>
          <w:ins w:id="133" w:author="Aprendiz" w:date="2019-06-19T08:55:00Z"/>
          <w:trPrChange w:id="134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135" w:author="Aprendiz" w:date="2019-06-27T08:32:00Z">
              <w:tcPr>
                <w:tcW w:w="8828" w:type="dxa"/>
              </w:tcPr>
            </w:tcPrChange>
          </w:tcPr>
          <w:p w14:paraId="050A196C" w14:textId="06969D1B" w:rsidR="00DC2B6B" w:rsidRPr="00AB1E0B" w:rsidRDefault="00DC2B6B" w:rsidP="00AB1E0B">
            <w:pPr>
              <w:rPr>
                <w:ins w:id="136" w:author="Aprendiz" w:date="2019-06-19T08:55:00Z"/>
              </w:rPr>
            </w:pPr>
          </w:p>
        </w:tc>
      </w:tr>
      <w:tr w:rsidR="00DC2B6B" w:rsidRPr="00AB1E0B" w14:paraId="36CBD8AB" w14:textId="77777777" w:rsidTr="004538BE">
        <w:trPr>
          <w:ins w:id="137" w:author="Aprendiz" w:date="2019-06-19T08:55:00Z"/>
          <w:trPrChange w:id="138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139" w:author="Aprendiz" w:date="2019-06-27T08:32:00Z">
              <w:tcPr>
                <w:tcW w:w="8828" w:type="dxa"/>
              </w:tcPr>
            </w:tcPrChange>
          </w:tcPr>
          <w:p w14:paraId="4CF6E569" w14:textId="6326BA60" w:rsidR="00DC2B6B" w:rsidRPr="00AB1E0B" w:rsidRDefault="00406852" w:rsidP="00AB1E0B">
            <w:pPr>
              <w:rPr>
                <w:ins w:id="140" w:author="Aprendiz" w:date="2019-06-19T08:55:00Z"/>
              </w:rPr>
            </w:pPr>
            <w:ins w:id="141" w:author="Aprendiz" w:date="2019-06-19T09:29:00Z">
              <w:r>
                <w:t>Rf00</w:t>
              </w:r>
            </w:ins>
            <w:ins w:id="142" w:author="Aprendiz" w:date="2019-06-19T09:33:00Z">
              <w:r>
                <w:t>4</w:t>
              </w:r>
            </w:ins>
            <w:ins w:id="143" w:author="Aprendiz" w:date="2019-06-19T09:29:00Z">
              <w:r>
                <w:t xml:space="preserve"> </w:t>
              </w:r>
            </w:ins>
            <w:ins w:id="144" w:author="Aprendiz" w:date="2019-06-19T08:55:00Z">
              <w:r w:rsidR="00DC2B6B" w:rsidRPr="00AB1E0B">
                <w:t>El sistema deberá generar un</w:t>
              </w:r>
            </w:ins>
            <w:ins w:id="145" w:author="Aprendiz" w:date="2019-06-27T10:42:00Z">
              <w:r w:rsidR="00C650B3">
                <w:t xml:space="preserve">a interfaz </w:t>
              </w:r>
            </w:ins>
            <w:ins w:id="146" w:author="Aprendiz" w:date="2019-06-19T08:55:00Z">
              <w:r w:rsidR="00DC2B6B" w:rsidRPr="00AB1E0B">
                <w:t xml:space="preserve">del inventario. </w:t>
              </w:r>
            </w:ins>
          </w:p>
        </w:tc>
      </w:tr>
      <w:tr w:rsidR="00084EC1" w:rsidRPr="00AB1E0B" w:rsidDel="00492C96" w14:paraId="6019D919" w14:textId="2F6877F0" w:rsidTr="004538BE">
        <w:trPr>
          <w:ins w:id="147" w:author="Aprendiz" w:date="2019-06-27T07:39:00Z"/>
          <w:del w:id="148" w:author="STEP EL LECHERO" w:date="2019-06-27T21:20:00Z"/>
          <w:trPrChange w:id="149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150" w:author="Aprendiz" w:date="2019-06-27T08:32:00Z">
              <w:tcPr>
                <w:tcW w:w="8828" w:type="dxa"/>
              </w:tcPr>
            </w:tcPrChange>
          </w:tcPr>
          <w:p w14:paraId="51987052" w14:textId="49752DBD" w:rsidR="00084EC1" w:rsidDel="00492C96" w:rsidRDefault="00084EC1" w:rsidP="00AB1E0B">
            <w:pPr>
              <w:rPr>
                <w:ins w:id="151" w:author="Aprendiz" w:date="2019-06-27T07:39:00Z"/>
                <w:del w:id="152" w:author="STEP EL LECHERO" w:date="2019-06-27T21:20:00Z"/>
              </w:rPr>
            </w:pPr>
            <w:ins w:id="153" w:author="Aprendiz" w:date="2019-06-27T07:39:00Z">
              <w:del w:id="154" w:author="STEP EL LECHERO" w:date="2019-06-27T21:20:00Z">
                <w:r w:rsidDel="00492C96">
                  <w:delText>Cu0</w:delText>
                </w:r>
              </w:del>
            </w:ins>
            <w:ins w:id="155" w:author="Aprendiz" w:date="2019-06-27T08:56:00Z">
              <w:del w:id="156" w:author="STEP EL LECHERO" w:date="2019-06-27T21:20:00Z">
                <w:r w:rsidR="001E487A" w:rsidDel="00492C96">
                  <w:delText>0</w:delText>
                </w:r>
              </w:del>
            </w:ins>
            <w:ins w:id="157" w:author="Aprendiz" w:date="2019-06-27T09:39:00Z">
              <w:del w:id="158" w:author="STEP EL LECHERO" w:date="2019-06-27T21:20:00Z">
                <w:r w:rsidR="001F69D3" w:rsidDel="00492C96">
                  <w:delText>9</w:delText>
                </w:r>
              </w:del>
            </w:ins>
            <w:ins w:id="159" w:author="Aprendiz" w:date="2019-06-27T07:41:00Z">
              <w:del w:id="160" w:author="STEP EL LECHERO" w:date="2019-06-27T21:20:00Z">
                <w:r w:rsidR="004E53B9" w:rsidDel="00492C96">
                  <w:delText xml:space="preserve"> </w:delText>
                </w:r>
              </w:del>
            </w:ins>
            <w:ins w:id="161" w:author="Aprendiz" w:date="2019-06-27T07:39:00Z">
              <w:del w:id="162" w:author="STEP EL LECHERO" w:date="2019-06-27T21:00:00Z">
                <w:r w:rsidRPr="00AB1E0B" w:rsidDel="00B408E7">
                  <w:delText xml:space="preserve">Generar </w:delText>
                </w:r>
              </w:del>
            </w:ins>
            <w:ins w:id="163" w:author="Aprendiz" w:date="2019-06-27T10:45:00Z">
              <w:del w:id="164" w:author="STEP EL LECHERO" w:date="2019-06-27T21:00:00Z">
                <w:r w:rsidR="00C650B3" w:rsidDel="00B408E7">
                  <w:delText>notificación</w:delText>
                </w:r>
              </w:del>
            </w:ins>
            <w:ins w:id="165" w:author="Aprendiz" w:date="2019-06-27T07:39:00Z">
              <w:del w:id="166" w:author="STEP EL LECHERO" w:date="2019-06-27T21:00:00Z">
                <w:r w:rsidRPr="00AB1E0B" w:rsidDel="00B408E7">
                  <w:delText xml:space="preserve"> de</w:delText>
                </w:r>
              </w:del>
              <w:del w:id="167" w:author="STEP EL LECHERO" w:date="2019-06-27T21:20:00Z">
                <w:r w:rsidRPr="00AB1E0B" w:rsidDel="00492C96">
                  <w:delText xml:space="preserve"> productos faltantes</w:delText>
                </w:r>
              </w:del>
            </w:ins>
          </w:p>
        </w:tc>
      </w:tr>
      <w:tr w:rsidR="00DC2B6B" w:rsidRPr="00AB1E0B" w14:paraId="7387B183" w14:textId="77777777" w:rsidTr="004538BE">
        <w:trPr>
          <w:ins w:id="168" w:author="Aprendiz" w:date="2019-06-19T08:55:00Z"/>
          <w:trPrChange w:id="169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170" w:author="Aprendiz" w:date="2019-06-27T08:32:00Z">
              <w:tcPr>
                <w:tcW w:w="8828" w:type="dxa"/>
              </w:tcPr>
            </w:tcPrChange>
          </w:tcPr>
          <w:p w14:paraId="77AAEE5F" w14:textId="602DBD04" w:rsidR="00084EC1" w:rsidRPr="00AB1E0B" w:rsidRDefault="00D83DFE" w:rsidP="00AB1E0B">
            <w:pPr>
              <w:rPr>
                <w:ins w:id="171" w:author="Aprendiz" w:date="2019-06-19T08:55:00Z"/>
              </w:rPr>
            </w:pPr>
            <w:ins w:id="172" w:author="Aprendiz" w:date="2019-06-19T09:03:00Z">
              <w:r>
                <w:t>Cu00</w:t>
              </w:r>
            </w:ins>
            <w:ins w:id="173" w:author="STEP EL LECHERO" w:date="2019-06-27T21:20:00Z">
              <w:r w:rsidR="00492C96">
                <w:t>9</w:t>
              </w:r>
            </w:ins>
            <w:ins w:id="174" w:author="Aprendiz" w:date="2019-06-21T11:29:00Z">
              <w:del w:id="175" w:author="STEP EL LECHERO" w:date="2019-06-27T21:20:00Z">
                <w:r w:rsidR="00E6654C" w:rsidDel="00492C96">
                  <w:delText>1</w:delText>
                </w:r>
              </w:del>
            </w:ins>
            <w:ins w:id="176" w:author="Aprendiz" w:date="2019-06-27T09:39:00Z">
              <w:del w:id="177" w:author="STEP EL LECHERO" w:date="2019-06-27T21:20:00Z">
                <w:r w:rsidR="001F69D3" w:rsidDel="00492C96">
                  <w:delText>0</w:delText>
                </w:r>
              </w:del>
            </w:ins>
            <w:ins w:id="178" w:author="STEP EL LECHERO" w:date="2019-06-27T21:00:00Z">
              <w:r w:rsidR="00B408E7">
                <w:t xml:space="preserve"> Notificar</w:t>
              </w:r>
            </w:ins>
            <w:ins w:id="179" w:author="Aprendiz" w:date="2019-06-19T09:03:00Z">
              <w:del w:id="180" w:author="STEP EL LECHERO" w:date="2019-06-27T21:00:00Z">
                <w:r w:rsidDel="00B408E7">
                  <w:delText xml:space="preserve"> </w:delText>
                </w:r>
              </w:del>
            </w:ins>
            <w:ins w:id="181" w:author="Aprendiz" w:date="2019-06-19T08:55:00Z">
              <w:del w:id="182" w:author="STEP EL LECHERO" w:date="2019-06-27T21:00:00Z">
                <w:r w:rsidR="00DC2B6B" w:rsidRPr="00AB1E0B" w:rsidDel="00B408E7">
                  <w:delText xml:space="preserve">Generar </w:delText>
                </w:r>
              </w:del>
            </w:ins>
            <w:ins w:id="183" w:author="Aprendiz" w:date="2019-06-27T10:45:00Z">
              <w:del w:id="184" w:author="STEP EL LECHERO" w:date="2019-06-27T21:00:00Z">
                <w:r w:rsidR="00C650B3" w:rsidDel="00B408E7">
                  <w:delText>notificación</w:delText>
                </w:r>
              </w:del>
            </w:ins>
            <w:ins w:id="185" w:author="Aprendiz" w:date="2019-06-19T08:55:00Z">
              <w:r w:rsidR="00DC2B6B" w:rsidRPr="00AB1E0B">
                <w:t xml:space="preserve"> de productos caducados </w:t>
              </w:r>
            </w:ins>
            <w:ins w:id="186" w:author="STEP EL LECHERO" w:date="2019-06-27T21:13:00Z">
              <w:del w:id="187" w:author="APRENDIZ" w:date="2019-06-28T07:52:00Z">
                <w:r w:rsidR="00942611" w:rsidDel="001F5B56">
                  <w:delText>1</w:delText>
                </w:r>
              </w:del>
            </w:ins>
          </w:p>
        </w:tc>
      </w:tr>
      <w:tr w:rsidR="00DC2B6B" w:rsidRPr="00AB1E0B" w14:paraId="3F763B41" w14:textId="77777777" w:rsidTr="004538BE">
        <w:trPr>
          <w:ins w:id="188" w:author="Aprendiz" w:date="2019-06-19T08:55:00Z"/>
          <w:trPrChange w:id="189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190" w:author="Aprendiz" w:date="2019-06-27T08:32:00Z">
              <w:tcPr>
                <w:tcW w:w="8828" w:type="dxa"/>
              </w:tcPr>
            </w:tcPrChange>
          </w:tcPr>
          <w:p w14:paraId="37B1EA4C" w14:textId="1F0F2267" w:rsidR="00DC2B6B" w:rsidRPr="00AB1E0B" w:rsidRDefault="00D83DFE" w:rsidP="00AB1E0B">
            <w:pPr>
              <w:rPr>
                <w:ins w:id="191" w:author="Aprendiz" w:date="2019-06-19T08:55:00Z"/>
              </w:rPr>
            </w:pPr>
            <w:ins w:id="192" w:author="Aprendiz" w:date="2019-06-19T09:03:00Z">
              <w:r>
                <w:t>Cu001</w:t>
              </w:r>
            </w:ins>
            <w:ins w:id="193" w:author="STEP EL LECHERO" w:date="2019-06-27T21:20:00Z">
              <w:r w:rsidR="00492C96">
                <w:t>0</w:t>
              </w:r>
            </w:ins>
            <w:ins w:id="194" w:author="Aprendiz" w:date="2019-06-27T09:39:00Z">
              <w:del w:id="195" w:author="STEP EL LECHERO" w:date="2019-06-27T21:20:00Z">
                <w:r w:rsidR="001F69D3" w:rsidDel="00492C96">
                  <w:delText>1</w:delText>
                </w:r>
              </w:del>
            </w:ins>
            <w:ins w:id="196" w:author="Aprendiz" w:date="2019-06-19T09:03:00Z">
              <w:r>
                <w:t xml:space="preserve"> </w:t>
              </w:r>
            </w:ins>
            <w:ins w:id="197" w:author="Aprendiz" w:date="2019-06-19T08:55:00Z">
              <w:del w:id="198" w:author="STEP EL LECHERO" w:date="2019-06-27T21:00:00Z">
                <w:r w:rsidR="00DC2B6B" w:rsidRPr="00AB1E0B" w:rsidDel="00B408E7">
                  <w:delText xml:space="preserve">Generar </w:delText>
                </w:r>
              </w:del>
            </w:ins>
            <w:ins w:id="199" w:author="Aprendiz" w:date="2019-06-27T10:45:00Z">
              <w:del w:id="200" w:author="STEP EL LECHERO" w:date="2019-06-27T21:00:00Z">
                <w:r w:rsidR="00C650B3" w:rsidDel="00B408E7">
                  <w:delText>notificación</w:delText>
                </w:r>
              </w:del>
            </w:ins>
            <w:ins w:id="201" w:author="STEP EL LECHERO" w:date="2019-06-27T21:00:00Z">
              <w:r w:rsidR="00B408E7">
                <w:t xml:space="preserve">Notificar </w:t>
              </w:r>
            </w:ins>
            <w:ins w:id="202" w:author="Aprendiz" w:date="2019-06-19T08:55:00Z">
              <w:del w:id="203" w:author="STEP EL LECHERO" w:date="2019-06-27T21:03:00Z">
                <w:r w:rsidR="00DC2B6B" w:rsidRPr="00AB1E0B" w:rsidDel="00942611">
                  <w:delText xml:space="preserve"> de</w:delText>
                </w:r>
              </w:del>
              <w:r w:rsidR="00DC2B6B" w:rsidRPr="00AB1E0B">
                <w:t xml:space="preserve"> materiales utilizados por periodo de tiempo </w:t>
              </w:r>
            </w:ins>
            <w:ins w:id="204" w:author="STEP EL LECHERO" w:date="2019-06-27T21:09:00Z">
              <w:del w:id="205" w:author="APRENDIZ" w:date="2019-06-28T07:52:00Z">
                <w:r w:rsidR="00942611" w:rsidDel="001F5B56">
                  <w:delText>1</w:delText>
                </w:r>
              </w:del>
            </w:ins>
          </w:p>
        </w:tc>
      </w:tr>
      <w:tr w:rsidR="00DC2B6B" w:rsidRPr="00AB1E0B" w14:paraId="6CEA1B4A" w14:textId="77777777" w:rsidTr="004538BE">
        <w:trPr>
          <w:ins w:id="206" w:author="Aprendiz" w:date="2019-06-19T08:55:00Z"/>
          <w:trPrChange w:id="207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208" w:author="Aprendiz" w:date="2019-06-27T08:32:00Z">
              <w:tcPr>
                <w:tcW w:w="8828" w:type="dxa"/>
              </w:tcPr>
            </w:tcPrChange>
          </w:tcPr>
          <w:p w14:paraId="35CBF7B1" w14:textId="49F63D33" w:rsidR="00DC2B6B" w:rsidRPr="00AB1E0B" w:rsidRDefault="00DC2B6B" w:rsidP="00AB1E0B">
            <w:pPr>
              <w:rPr>
                <w:ins w:id="209" w:author="Aprendiz" w:date="2019-06-19T08:55:00Z"/>
              </w:rPr>
            </w:pPr>
          </w:p>
        </w:tc>
      </w:tr>
      <w:tr w:rsidR="00D83DFE" w:rsidRPr="00AB1E0B" w14:paraId="001643ED" w14:textId="77777777" w:rsidTr="004538BE">
        <w:trPr>
          <w:ins w:id="210" w:author="Aprendiz" w:date="2019-06-19T08:55:00Z"/>
          <w:trPrChange w:id="211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212" w:author="Aprendiz" w:date="2019-06-27T08:32:00Z">
              <w:tcPr>
                <w:tcW w:w="8828" w:type="dxa"/>
              </w:tcPr>
            </w:tcPrChange>
          </w:tcPr>
          <w:p w14:paraId="6C25C57D" w14:textId="064DD452" w:rsidR="00D83DFE" w:rsidRPr="00AB1E0B" w:rsidRDefault="00406852" w:rsidP="00D83DFE">
            <w:pPr>
              <w:rPr>
                <w:ins w:id="213" w:author="Aprendiz" w:date="2019-06-19T08:55:00Z"/>
              </w:rPr>
            </w:pPr>
            <w:ins w:id="214" w:author="Aprendiz" w:date="2019-06-19T09:29:00Z">
              <w:r>
                <w:t>Rf00</w:t>
              </w:r>
            </w:ins>
            <w:ins w:id="215" w:author="Aprendiz" w:date="2019-06-19T09:33:00Z">
              <w:r>
                <w:t>5</w:t>
              </w:r>
            </w:ins>
            <w:ins w:id="216" w:author="Aprendiz" w:date="2019-06-19T09:29:00Z">
              <w:r>
                <w:t xml:space="preserve"> </w:t>
              </w:r>
            </w:ins>
            <w:ins w:id="217" w:author="Aprendiz" w:date="2019-06-19T08:56:00Z">
              <w:r w:rsidR="00D83DFE" w:rsidRPr="00AB1E0B">
                <w:t xml:space="preserve">El sistema controlará el acceso y lo permitirá solamente a usuarios autorizados. </w:t>
              </w:r>
            </w:ins>
          </w:p>
        </w:tc>
      </w:tr>
      <w:tr w:rsidR="00D83DFE" w:rsidRPr="00AB1E0B" w14:paraId="202481B3" w14:textId="77777777" w:rsidTr="004538BE">
        <w:trPr>
          <w:ins w:id="218" w:author="Aprendiz" w:date="2019-06-19T08:55:00Z"/>
          <w:trPrChange w:id="219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220" w:author="Aprendiz" w:date="2019-06-27T08:32:00Z">
              <w:tcPr>
                <w:tcW w:w="8828" w:type="dxa"/>
              </w:tcPr>
            </w:tcPrChange>
          </w:tcPr>
          <w:p w14:paraId="713883C8" w14:textId="22A78669" w:rsidR="00D83DFE" w:rsidRPr="00AB1E0B" w:rsidRDefault="00D83DFE" w:rsidP="00D83DFE">
            <w:pPr>
              <w:rPr>
                <w:ins w:id="221" w:author="Aprendiz" w:date="2019-06-19T08:55:00Z"/>
              </w:rPr>
            </w:pPr>
            <w:ins w:id="222" w:author="Aprendiz" w:date="2019-06-19T09:03:00Z">
              <w:r>
                <w:t>Cu</w:t>
              </w:r>
              <w:del w:id="223" w:author="APRENDIZ" w:date="2019-06-28T07:43:00Z">
                <w:r w:rsidDel="00FD51A4">
                  <w:delText>0</w:delText>
                </w:r>
              </w:del>
              <w:r>
                <w:t>01</w:t>
              </w:r>
            </w:ins>
            <w:ins w:id="224" w:author="STEP EL LECHERO" w:date="2019-06-27T21:20:00Z">
              <w:r w:rsidR="00492C96">
                <w:t>1</w:t>
              </w:r>
            </w:ins>
            <w:ins w:id="225" w:author="Aprendiz" w:date="2019-06-27T09:39:00Z">
              <w:del w:id="226" w:author="STEP EL LECHERO" w:date="2019-06-27T21:20:00Z">
                <w:r w:rsidR="001F69D3" w:rsidDel="00492C96">
                  <w:delText>2</w:delText>
                </w:r>
              </w:del>
            </w:ins>
            <w:ins w:id="227" w:author="Aprendiz" w:date="2019-06-19T09:03:00Z">
              <w:r>
                <w:t xml:space="preserve"> </w:t>
              </w:r>
            </w:ins>
            <w:ins w:id="228" w:author="Aprendiz" w:date="2019-06-19T08:56:00Z">
              <w:r w:rsidRPr="00AB1E0B">
                <w:t xml:space="preserve">Modificar usuarios </w:t>
              </w:r>
            </w:ins>
            <w:ins w:id="229" w:author="STEP EL LECHERO" w:date="2019-06-27T21:09:00Z">
              <w:del w:id="230" w:author="APRENDIZ" w:date="2019-06-28T07:52:00Z">
                <w:r w:rsidR="00942611" w:rsidDel="001F5B56">
                  <w:delText>1</w:delText>
                </w:r>
              </w:del>
            </w:ins>
          </w:p>
        </w:tc>
      </w:tr>
      <w:tr w:rsidR="00D83DFE" w:rsidRPr="00AB1E0B" w14:paraId="49F7A77A" w14:textId="77777777" w:rsidTr="004538BE">
        <w:trPr>
          <w:ins w:id="231" w:author="Aprendiz" w:date="2019-06-19T08:55:00Z"/>
          <w:trPrChange w:id="232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233" w:author="Aprendiz" w:date="2019-06-27T08:32:00Z">
              <w:tcPr>
                <w:tcW w:w="8828" w:type="dxa"/>
              </w:tcPr>
            </w:tcPrChange>
          </w:tcPr>
          <w:p w14:paraId="339082D3" w14:textId="0FDC3E71" w:rsidR="00D83DFE" w:rsidRPr="00AB1E0B" w:rsidRDefault="00D83DFE" w:rsidP="00D83DFE">
            <w:pPr>
              <w:rPr>
                <w:ins w:id="234" w:author="Aprendiz" w:date="2019-06-19T08:55:00Z"/>
              </w:rPr>
            </w:pPr>
            <w:ins w:id="235" w:author="Aprendiz" w:date="2019-06-19T09:03:00Z">
              <w:r>
                <w:t>Cu</w:t>
              </w:r>
              <w:del w:id="236" w:author="APRENDIZ" w:date="2019-06-28T07:43:00Z">
                <w:r w:rsidDel="00FD51A4">
                  <w:delText>0</w:delText>
                </w:r>
              </w:del>
              <w:r>
                <w:t>01</w:t>
              </w:r>
            </w:ins>
            <w:ins w:id="237" w:author="STEP EL LECHERO" w:date="2019-06-27T21:20:00Z">
              <w:r w:rsidR="00492C96">
                <w:t>2</w:t>
              </w:r>
            </w:ins>
            <w:ins w:id="238" w:author="Aprendiz" w:date="2019-06-27T09:39:00Z">
              <w:del w:id="239" w:author="STEP EL LECHERO" w:date="2019-06-27T21:20:00Z">
                <w:r w:rsidR="001F69D3" w:rsidDel="00492C96">
                  <w:delText>3</w:delText>
                </w:r>
              </w:del>
            </w:ins>
            <w:ins w:id="240" w:author="Aprendiz" w:date="2019-06-19T09:03:00Z">
              <w:r>
                <w:t xml:space="preserve"> </w:t>
              </w:r>
            </w:ins>
            <w:ins w:id="241" w:author="Aprendiz" w:date="2019-06-27T10:45:00Z">
              <w:r w:rsidR="00C650B3" w:rsidRPr="00AB1E0B">
                <w:t>Registr</w:t>
              </w:r>
              <w:r w:rsidR="00C650B3">
                <w:t xml:space="preserve">ar </w:t>
              </w:r>
              <w:r w:rsidR="00C650B3" w:rsidRPr="00AB1E0B">
                <w:t>usuarios</w:t>
              </w:r>
            </w:ins>
            <w:ins w:id="242" w:author="STEP EL LECHERO" w:date="2019-06-27T21:09:00Z">
              <w:del w:id="243" w:author="APRENDIZ" w:date="2019-06-28T07:52:00Z">
                <w:r w:rsidR="00942611" w:rsidDel="001F5B56">
                  <w:delText>1</w:delText>
                </w:r>
              </w:del>
            </w:ins>
          </w:p>
        </w:tc>
      </w:tr>
      <w:tr w:rsidR="00D83DFE" w:rsidRPr="00AB1E0B" w14:paraId="1C957FD9" w14:textId="77777777" w:rsidTr="004538BE">
        <w:trPr>
          <w:ins w:id="244" w:author="Aprendiz" w:date="2019-06-19T08:55:00Z"/>
          <w:trPrChange w:id="245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246" w:author="Aprendiz" w:date="2019-06-27T08:32:00Z">
              <w:tcPr>
                <w:tcW w:w="8828" w:type="dxa"/>
              </w:tcPr>
            </w:tcPrChange>
          </w:tcPr>
          <w:p w14:paraId="7BAC5067" w14:textId="0F5435CB" w:rsidR="00D83DFE" w:rsidRPr="00AB1E0B" w:rsidRDefault="000761D4" w:rsidP="00D83DFE">
            <w:pPr>
              <w:rPr>
                <w:ins w:id="247" w:author="Aprendiz" w:date="2019-06-19T08:55:00Z"/>
              </w:rPr>
            </w:pPr>
            <w:ins w:id="248" w:author="STEP EL LECHERO [2]" w:date="2019-06-19T21:45:00Z">
              <w:r>
                <w:t>Cu</w:t>
              </w:r>
              <w:del w:id="249" w:author="APRENDIZ" w:date="2019-06-28T07:43:00Z">
                <w:r w:rsidDel="00FD51A4">
                  <w:delText>0</w:delText>
                </w:r>
              </w:del>
              <w:r>
                <w:t>01</w:t>
              </w:r>
            </w:ins>
            <w:ins w:id="250" w:author="STEP EL LECHERO" w:date="2019-06-27T21:20:00Z">
              <w:r w:rsidR="00492C96">
                <w:t>3</w:t>
              </w:r>
            </w:ins>
            <w:ins w:id="251" w:author="Aprendiz" w:date="2019-06-27T10:47:00Z">
              <w:del w:id="252" w:author="STEP EL LECHERO" w:date="2019-06-27T21:20:00Z">
                <w:r w:rsidR="008B7D14" w:rsidDel="00492C96">
                  <w:delText>4</w:delText>
                </w:r>
              </w:del>
            </w:ins>
            <w:ins w:id="253" w:author="Aprendiz" w:date="2019-06-27T06:53:00Z">
              <w:r w:rsidR="00081263">
                <w:t xml:space="preserve"> </w:t>
              </w:r>
            </w:ins>
            <w:ins w:id="254" w:author="STEP EL LECHERO [2]" w:date="2019-06-19T21:45:00Z">
              <w:del w:id="255" w:author="Aprendiz" w:date="2019-06-21T11:28:00Z">
                <w:r w:rsidDel="00E6654C">
                  <w:delText>5</w:delText>
                </w:r>
              </w:del>
              <w:del w:id="256" w:author="Aprendiz" w:date="2019-06-27T06:53:00Z">
                <w:r w:rsidDel="00081263">
                  <w:delText xml:space="preserve"> </w:delText>
                </w:r>
              </w:del>
              <w:r w:rsidRPr="00AB1E0B">
                <w:t>Recupera</w:t>
              </w:r>
            </w:ins>
            <w:ins w:id="257" w:author="Aprendiz" w:date="2019-06-27T10:43:00Z">
              <w:r w:rsidR="00C650B3">
                <w:t>r</w:t>
              </w:r>
            </w:ins>
            <w:ins w:id="258" w:author="STEP EL LECHERO [2]" w:date="2019-06-19T21:45:00Z">
              <w:del w:id="259" w:author="Aprendiz" w:date="2019-06-27T10:43:00Z">
                <w:r w:rsidRPr="00AB1E0B" w:rsidDel="00C650B3">
                  <w:delText>ción</w:delText>
                </w:r>
              </w:del>
              <w:r w:rsidRPr="00AB1E0B">
                <w:t xml:space="preserve"> contraseña</w:t>
              </w:r>
            </w:ins>
            <w:ins w:id="260" w:author="STEP EL LECHERO" w:date="2019-06-27T21:12:00Z">
              <w:del w:id="261" w:author="APRENDIZ" w:date="2019-06-28T07:52:00Z">
                <w:r w:rsidR="00942611" w:rsidDel="001F5B56">
                  <w:delText>1</w:delText>
                </w:r>
              </w:del>
            </w:ins>
          </w:p>
        </w:tc>
      </w:tr>
      <w:tr w:rsidR="00477FC3" w:rsidRPr="00AB1E0B" w14:paraId="38E616C1" w14:textId="77777777" w:rsidTr="004538BE">
        <w:trPr>
          <w:ins w:id="262" w:author="STEP EL LECHERO" w:date="2019-06-27T20:16:00Z"/>
        </w:trPr>
        <w:tc>
          <w:tcPr>
            <w:tcW w:w="9918" w:type="dxa"/>
          </w:tcPr>
          <w:p w14:paraId="37C26D41" w14:textId="2F98920F" w:rsidR="00477FC3" w:rsidRDefault="00477FC3" w:rsidP="00D83DFE">
            <w:pPr>
              <w:rPr>
                <w:ins w:id="263" w:author="STEP EL LECHERO" w:date="2019-06-27T20:16:00Z"/>
              </w:rPr>
            </w:pPr>
            <w:ins w:id="264" w:author="STEP EL LECHERO" w:date="2019-06-27T20:16:00Z">
              <w:r>
                <w:t>Cu</w:t>
              </w:r>
              <w:del w:id="265" w:author="APRENDIZ" w:date="2019-06-28T07:43:00Z">
                <w:r w:rsidDel="00FD51A4">
                  <w:delText>0</w:delText>
                </w:r>
              </w:del>
              <w:r>
                <w:t>01</w:t>
              </w:r>
            </w:ins>
            <w:ins w:id="266" w:author="STEP EL LECHERO" w:date="2019-06-27T21:20:00Z">
              <w:r w:rsidR="00492C96">
                <w:t>4</w:t>
              </w:r>
            </w:ins>
            <w:ins w:id="267" w:author="STEP EL LECHERO" w:date="2019-06-27T20:16:00Z">
              <w:r>
                <w:t xml:space="preserve"> Cerrar </w:t>
              </w:r>
            </w:ins>
            <w:ins w:id="268" w:author="STEP EL LECHERO" w:date="2019-06-27T20:19:00Z">
              <w:r w:rsidR="0078656B">
                <w:t>sesión</w:t>
              </w:r>
            </w:ins>
            <w:ins w:id="269" w:author="APRENDIZ" w:date="2019-06-28T07:52:00Z">
              <w:r w:rsidR="001F5B56">
                <w:t>*</w:t>
              </w:r>
            </w:ins>
          </w:p>
        </w:tc>
      </w:tr>
      <w:tr w:rsidR="00942611" w:rsidRPr="00AB1E0B" w14:paraId="1B06933E" w14:textId="77777777" w:rsidTr="004538BE">
        <w:trPr>
          <w:ins w:id="270" w:author="STEP EL LECHERO" w:date="2019-06-27T21:06:00Z"/>
        </w:trPr>
        <w:tc>
          <w:tcPr>
            <w:tcW w:w="9918" w:type="dxa"/>
          </w:tcPr>
          <w:p w14:paraId="60CC5C87" w14:textId="2AE9A1F7" w:rsidR="00942611" w:rsidRDefault="00942611" w:rsidP="00D83DFE">
            <w:pPr>
              <w:rPr>
                <w:ins w:id="271" w:author="STEP EL LECHERO" w:date="2019-06-27T21:06:00Z"/>
              </w:rPr>
            </w:pPr>
            <w:ins w:id="272" w:author="STEP EL LECHERO" w:date="2019-06-27T21:06:00Z">
              <w:r>
                <w:t>Cu</w:t>
              </w:r>
              <w:del w:id="273" w:author="APRENDIZ" w:date="2019-06-28T07:43:00Z">
                <w:r w:rsidDel="00FD51A4">
                  <w:delText>0</w:delText>
                </w:r>
              </w:del>
              <w:r>
                <w:t>01</w:t>
              </w:r>
            </w:ins>
            <w:ins w:id="274" w:author="STEP EL LECHERO" w:date="2019-06-27T21:20:00Z">
              <w:r w:rsidR="00492C96">
                <w:t>5</w:t>
              </w:r>
            </w:ins>
            <w:ins w:id="275" w:author="STEP EL LECHERO" w:date="2019-06-27T21:06:00Z">
              <w:r>
                <w:t xml:space="preserve"> </w:t>
              </w:r>
              <w:del w:id="276" w:author="APRENDIZ" w:date="2019-06-28T08:32:00Z">
                <w:r w:rsidDel="00F17D5D">
                  <w:delText>Notificación de</w:delText>
                </w:r>
                <w:bookmarkStart w:id="277" w:name="_GoBack"/>
                <w:bookmarkEnd w:id="277"/>
                <w:r w:rsidDel="00F17D5D">
                  <w:delText xml:space="preserve"> usuario</w:delText>
                </w:r>
              </w:del>
            </w:ins>
            <w:ins w:id="278" w:author="APRENDIZ" w:date="2019-06-28T08:32:00Z">
              <w:r w:rsidR="00F17D5D">
                <w:t>Notificar usuario</w:t>
              </w:r>
            </w:ins>
            <w:ins w:id="279" w:author="STEP EL LECHERO" w:date="2019-06-27T21:08:00Z">
              <w:del w:id="280" w:author="APRENDIZ" w:date="2019-06-28T07:52:00Z">
                <w:r w:rsidDel="001F5B56">
                  <w:delText>1</w:delText>
                </w:r>
              </w:del>
            </w:ins>
          </w:p>
        </w:tc>
      </w:tr>
      <w:tr w:rsidR="001F5B56" w:rsidRPr="00AB1E0B" w14:paraId="13C876E0" w14:textId="77777777" w:rsidTr="004538BE">
        <w:trPr>
          <w:ins w:id="281" w:author="APRENDIZ" w:date="2019-06-28T07:51:00Z"/>
        </w:trPr>
        <w:tc>
          <w:tcPr>
            <w:tcW w:w="9918" w:type="dxa"/>
          </w:tcPr>
          <w:p w14:paraId="2D82F39C" w14:textId="251B1B61" w:rsidR="001F5B56" w:rsidRDefault="001F5B56" w:rsidP="00D83DFE">
            <w:pPr>
              <w:rPr>
                <w:ins w:id="282" w:author="APRENDIZ" w:date="2019-06-28T07:51:00Z"/>
              </w:rPr>
            </w:pPr>
            <w:ins w:id="283" w:author="APRENDIZ" w:date="2019-06-28T07:51:00Z">
              <w:r>
                <w:t xml:space="preserve">CU019 </w:t>
              </w:r>
            </w:ins>
            <w:ins w:id="284" w:author="APRENDIZ" w:date="2019-06-28T08:32:00Z">
              <w:r w:rsidR="00F17D5D">
                <w:t>I</w:t>
              </w:r>
            </w:ins>
            <w:ins w:id="285" w:author="APRENDIZ" w:date="2019-06-28T07:51:00Z">
              <w:r>
                <w:t xml:space="preserve">niciar sesión </w:t>
              </w:r>
            </w:ins>
          </w:p>
        </w:tc>
      </w:tr>
      <w:tr w:rsidR="00D83DFE" w:rsidRPr="00AB1E0B" w:rsidDel="000761D4" w14:paraId="43E82121" w14:textId="1133BBF1" w:rsidTr="004538BE">
        <w:trPr>
          <w:ins w:id="286" w:author="Aprendiz" w:date="2019-06-19T08:55:00Z"/>
          <w:del w:id="287" w:author="STEP EL LECHERO [2]" w:date="2019-06-19T21:45:00Z"/>
          <w:trPrChange w:id="288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289" w:author="Aprendiz" w:date="2019-06-27T08:32:00Z">
              <w:tcPr>
                <w:tcW w:w="8828" w:type="dxa"/>
              </w:tcPr>
            </w:tcPrChange>
          </w:tcPr>
          <w:p w14:paraId="2E566832" w14:textId="22D99B9E" w:rsidR="00D83DFE" w:rsidRPr="00AB1E0B" w:rsidDel="000761D4" w:rsidRDefault="00D83DFE" w:rsidP="00D83DFE">
            <w:pPr>
              <w:rPr>
                <w:ins w:id="290" w:author="Aprendiz" w:date="2019-06-19T08:55:00Z"/>
                <w:del w:id="291" w:author="STEP EL LECHERO [2]" w:date="2019-06-19T21:45:00Z"/>
              </w:rPr>
            </w:pPr>
            <w:ins w:id="292" w:author="Aprendiz" w:date="2019-06-19T08:56:00Z">
              <w:del w:id="293" w:author="STEP EL LECHERO [2]" w:date="2019-06-19T21:45:00Z">
                <w:r w:rsidRPr="00AB1E0B" w:rsidDel="000761D4">
                  <w:delText xml:space="preserve"> </w:delText>
                </w:r>
              </w:del>
            </w:ins>
            <w:ins w:id="294" w:author="Aprendiz" w:date="2019-06-19T09:29:00Z">
              <w:del w:id="295" w:author="STEP EL LECHERO [2]" w:date="2019-06-19T21:45:00Z">
                <w:r w:rsidR="00406852" w:rsidDel="000761D4">
                  <w:delText>Rf00</w:delText>
                </w:r>
              </w:del>
            </w:ins>
            <w:ins w:id="296" w:author="Aprendiz" w:date="2019-06-19T09:33:00Z">
              <w:del w:id="297" w:author="STEP EL LECHERO [2]" w:date="2019-06-19T21:45:00Z">
                <w:r w:rsidR="00406852" w:rsidDel="000761D4">
                  <w:delText>6</w:delText>
                </w:r>
              </w:del>
            </w:ins>
            <w:ins w:id="298" w:author="Aprendiz" w:date="2019-06-19T09:29:00Z">
              <w:del w:id="299" w:author="STEP EL LECHERO [2]" w:date="2019-06-19T21:45:00Z">
                <w:r w:rsidR="00406852" w:rsidDel="000761D4">
                  <w:delText xml:space="preserve"> </w:delText>
                </w:r>
              </w:del>
            </w:ins>
            <w:ins w:id="300" w:author="Aprendiz" w:date="2019-06-19T08:56:00Z">
              <w:del w:id="301" w:author="STEP EL LECHERO [2]" w:date="2019-06-19T21:45:00Z">
                <w:r w:rsidRPr="00AB1E0B" w:rsidDel="000761D4">
                  <w:delText>Solos los usuarios autorizados podre ingresar</w:delText>
                </w:r>
              </w:del>
            </w:ins>
          </w:p>
        </w:tc>
      </w:tr>
      <w:tr w:rsidR="00D83DFE" w:rsidRPr="00AB1E0B" w:rsidDel="000761D4" w14:paraId="62959F04" w14:textId="0E71770F" w:rsidTr="004538BE">
        <w:trPr>
          <w:ins w:id="302" w:author="Aprendiz" w:date="2019-06-19T08:55:00Z"/>
          <w:del w:id="303" w:author="STEP EL LECHERO [2]" w:date="2019-06-19T21:45:00Z"/>
          <w:trPrChange w:id="304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305" w:author="Aprendiz" w:date="2019-06-27T08:32:00Z">
              <w:tcPr>
                <w:tcW w:w="8828" w:type="dxa"/>
              </w:tcPr>
            </w:tcPrChange>
          </w:tcPr>
          <w:p w14:paraId="3B4BB619" w14:textId="16351BA0" w:rsidR="00D83DFE" w:rsidRPr="00AB1E0B" w:rsidDel="000761D4" w:rsidRDefault="00406852" w:rsidP="00D83DFE">
            <w:pPr>
              <w:rPr>
                <w:ins w:id="306" w:author="Aprendiz" w:date="2019-06-19T08:55:00Z"/>
                <w:del w:id="307" w:author="STEP EL LECHERO [2]" w:date="2019-06-19T21:45:00Z"/>
              </w:rPr>
            </w:pPr>
            <w:ins w:id="308" w:author="Aprendiz" w:date="2019-06-19T09:31:00Z">
              <w:del w:id="309" w:author="STEP EL LECHERO [2]" w:date="2019-06-19T21:45:00Z">
                <w:r w:rsidDel="000761D4">
                  <w:delText xml:space="preserve">Cu0015 </w:delText>
                </w:r>
              </w:del>
            </w:ins>
            <w:ins w:id="310" w:author="Aprendiz" w:date="2019-06-19T08:56:00Z">
              <w:del w:id="311" w:author="STEP EL LECHERO [2]" w:date="2019-06-19T21:45:00Z">
                <w:r w:rsidR="00D83DFE" w:rsidRPr="00AB1E0B" w:rsidDel="000761D4">
                  <w:delText>Registro de usuario</w:delText>
                </w:r>
              </w:del>
            </w:ins>
          </w:p>
        </w:tc>
      </w:tr>
      <w:tr w:rsidR="00D83DFE" w:rsidRPr="00AB1E0B" w:rsidDel="000761D4" w14:paraId="71C3750C" w14:textId="79DEBD1E" w:rsidTr="004538BE">
        <w:trPr>
          <w:ins w:id="312" w:author="Aprendiz" w:date="2019-06-19T08:55:00Z"/>
          <w:del w:id="313" w:author="STEP EL LECHERO [2]" w:date="2019-06-19T21:45:00Z"/>
          <w:trPrChange w:id="314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315" w:author="Aprendiz" w:date="2019-06-27T08:32:00Z">
              <w:tcPr>
                <w:tcW w:w="8828" w:type="dxa"/>
              </w:tcPr>
            </w:tcPrChange>
          </w:tcPr>
          <w:p w14:paraId="210256AA" w14:textId="3E9BCB9B" w:rsidR="00D83DFE" w:rsidRPr="00AB1E0B" w:rsidDel="000761D4" w:rsidRDefault="00406852" w:rsidP="00D83DFE">
            <w:pPr>
              <w:rPr>
                <w:ins w:id="316" w:author="Aprendiz" w:date="2019-06-19T08:55:00Z"/>
                <w:del w:id="317" w:author="STEP EL LECHERO [2]" w:date="2019-06-19T21:45:00Z"/>
              </w:rPr>
            </w:pPr>
            <w:ins w:id="318" w:author="Aprendiz" w:date="2019-06-19T09:31:00Z">
              <w:del w:id="319" w:author="STEP EL LECHERO [2]" w:date="2019-06-19T21:45:00Z">
                <w:r w:rsidDel="000761D4">
                  <w:delText xml:space="preserve">Cu0016 </w:delText>
                </w:r>
              </w:del>
            </w:ins>
            <w:ins w:id="320" w:author="Aprendiz" w:date="2019-06-19T08:56:00Z">
              <w:del w:id="321" w:author="STEP EL LECHERO [2]" w:date="2019-06-19T21:45:00Z">
                <w:r w:rsidR="00D83DFE" w:rsidRPr="00AB1E0B" w:rsidDel="000761D4">
                  <w:delText xml:space="preserve">Actualizar usuario </w:delText>
                </w:r>
              </w:del>
            </w:ins>
          </w:p>
        </w:tc>
      </w:tr>
      <w:tr w:rsidR="00D83DFE" w:rsidRPr="00AB1E0B" w:rsidDel="000761D4" w14:paraId="0A3B3ABD" w14:textId="313E841C" w:rsidTr="004538BE">
        <w:trPr>
          <w:ins w:id="322" w:author="Aprendiz" w:date="2019-06-19T08:55:00Z"/>
          <w:del w:id="323" w:author="STEP EL LECHERO [2]" w:date="2019-06-19T21:45:00Z"/>
          <w:trPrChange w:id="324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325" w:author="Aprendiz" w:date="2019-06-27T08:32:00Z">
              <w:tcPr>
                <w:tcW w:w="8828" w:type="dxa"/>
              </w:tcPr>
            </w:tcPrChange>
          </w:tcPr>
          <w:p w14:paraId="726E3D86" w14:textId="532AEFCE" w:rsidR="00D83DFE" w:rsidRPr="00AB1E0B" w:rsidDel="000761D4" w:rsidRDefault="00406852" w:rsidP="00D83DFE">
            <w:pPr>
              <w:rPr>
                <w:ins w:id="326" w:author="Aprendiz" w:date="2019-06-19T08:55:00Z"/>
                <w:del w:id="327" w:author="STEP EL LECHERO [2]" w:date="2019-06-19T21:45:00Z"/>
              </w:rPr>
            </w:pPr>
            <w:ins w:id="328" w:author="Aprendiz" w:date="2019-06-19T09:31:00Z">
              <w:del w:id="329" w:author="STEP EL LECHERO [2]" w:date="2019-06-19T21:45:00Z">
                <w:r w:rsidDel="000761D4">
                  <w:delText xml:space="preserve">Cu0017 </w:delText>
                </w:r>
              </w:del>
            </w:ins>
            <w:ins w:id="330" w:author="Aprendiz" w:date="2019-06-19T08:56:00Z">
              <w:del w:id="331" w:author="STEP EL LECHERO [2]" w:date="2019-06-19T21:45:00Z">
                <w:r w:rsidR="00D83DFE" w:rsidRPr="00AB1E0B" w:rsidDel="000761D4">
                  <w:delText>Iniciar sesión</w:delText>
                </w:r>
              </w:del>
            </w:ins>
          </w:p>
        </w:tc>
      </w:tr>
      <w:tr w:rsidR="00D83DFE" w:rsidRPr="00AB1E0B" w:rsidDel="000761D4" w14:paraId="191B7DC9" w14:textId="6541F9AA" w:rsidTr="004538BE">
        <w:trPr>
          <w:ins w:id="332" w:author="Aprendiz" w:date="2019-06-19T08:55:00Z"/>
          <w:del w:id="333" w:author="STEP EL LECHERO [2]" w:date="2019-06-19T21:45:00Z"/>
          <w:trPrChange w:id="334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335" w:author="Aprendiz" w:date="2019-06-27T08:32:00Z">
              <w:tcPr>
                <w:tcW w:w="8828" w:type="dxa"/>
              </w:tcPr>
            </w:tcPrChange>
          </w:tcPr>
          <w:p w14:paraId="1D491E48" w14:textId="18007981" w:rsidR="00D83DFE" w:rsidRPr="00AB1E0B" w:rsidDel="000761D4" w:rsidRDefault="00406852" w:rsidP="00D83DFE">
            <w:pPr>
              <w:rPr>
                <w:ins w:id="336" w:author="Aprendiz" w:date="2019-06-19T08:55:00Z"/>
                <w:del w:id="337" w:author="STEP EL LECHERO [2]" w:date="2019-06-19T21:45:00Z"/>
              </w:rPr>
            </w:pPr>
            <w:ins w:id="338" w:author="Aprendiz" w:date="2019-06-19T09:31:00Z">
              <w:del w:id="339" w:author="STEP EL LECHERO [2]" w:date="2019-06-19T21:45:00Z">
                <w:r w:rsidDel="000761D4">
                  <w:delText xml:space="preserve">Cu0018 </w:delText>
                </w:r>
              </w:del>
            </w:ins>
            <w:ins w:id="340" w:author="Aprendiz" w:date="2019-06-19T08:56:00Z">
              <w:del w:id="341" w:author="STEP EL LECHERO [2]" w:date="2019-06-19T21:45:00Z">
                <w:r w:rsidR="00D83DFE" w:rsidRPr="00AB1E0B" w:rsidDel="000761D4">
                  <w:delText>Recuperación contraseña</w:delText>
                </w:r>
              </w:del>
            </w:ins>
          </w:p>
        </w:tc>
      </w:tr>
      <w:tr w:rsidR="004E53B9" w:rsidRPr="00AB1E0B" w14:paraId="1B670C9F" w14:textId="77777777" w:rsidTr="004538BE">
        <w:trPr>
          <w:ins w:id="342" w:author="Aprendiz" w:date="2019-06-27T07:46:00Z"/>
          <w:trPrChange w:id="343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344" w:author="Aprendiz" w:date="2019-06-27T08:32:00Z">
              <w:tcPr>
                <w:tcW w:w="8828" w:type="dxa"/>
              </w:tcPr>
            </w:tcPrChange>
          </w:tcPr>
          <w:p w14:paraId="64E76052" w14:textId="77777777" w:rsidR="004E53B9" w:rsidRPr="00AB1E0B" w:rsidRDefault="004E53B9" w:rsidP="00D83DFE">
            <w:pPr>
              <w:rPr>
                <w:ins w:id="345" w:author="Aprendiz" w:date="2019-06-27T07:46:00Z"/>
              </w:rPr>
            </w:pPr>
          </w:p>
        </w:tc>
      </w:tr>
      <w:tr w:rsidR="00D83DFE" w:rsidRPr="00AB1E0B" w14:paraId="2D4BFCAD" w14:textId="77777777" w:rsidTr="004538BE">
        <w:trPr>
          <w:ins w:id="346" w:author="Aprendiz" w:date="2019-06-19T08:55:00Z"/>
          <w:trPrChange w:id="347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348" w:author="Aprendiz" w:date="2019-06-27T08:32:00Z">
              <w:tcPr>
                <w:tcW w:w="8828" w:type="dxa"/>
              </w:tcPr>
            </w:tcPrChange>
          </w:tcPr>
          <w:p w14:paraId="7229165E" w14:textId="06ADB057" w:rsidR="00D83DFE" w:rsidRPr="00AB1E0B" w:rsidRDefault="000761D4" w:rsidP="00D83DFE">
            <w:pPr>
              <w:rPr>
                <w:ins w:id="349" w:author="Aprendiz" w:date="2019-06-19T08:55:00Z"/>
              </w:rPr>
            </w:pPr>
            <w:ins w:id="350" w:author="STEP EL LECHERO [2]" w:date="2019-06-19T21:45:00Z">
              <w:del w:id="351" w:author="Aprendiz" w:date="2019-06-21T11:28:00Z">
                <w:r w:rsidDel="00E6654C">
                  <w:delText>1</w:delText>
                </w:r>
              </w:del>
            </w:ins>
            <w:ins w:id="352" w:author="STEP EL LECHERO [2]" w:date="2019-06-19T21:47:00Z">
              <w:del w:id="353" w:author="Aprendiz" w:date="2019-06-21T11:28:00Z">
                <w:r w:rsidDel="00E6654C">
                  <w:delText>6</w:delText>
                </w:r>
              </w:del>
              <w:del w:id="354" w:author="Aprendiz" w:date="2019-06-27T07:42:00Z">
                <w:r w:rsidDel="004E53B9">
                  <w:delText>1</w:delText>
                </w:r>
              </w:del>
              <w:del w:id="355" w:author="Aprendiz" w:date="2019-06-21T11:28:00Z">
                <w:r w:rsidDel="00E6654C">
                  <w:delText>7</w:delText>
                </w:r>
              </w:del>
              <w:del w:id="356" w:author="Aprendiz" w:date="2019-06-27T07:42:00Z">
                <w:r w:rsidDel="004E53B9">
                  <w:delText>1</w:delText>
                </w:r>
              </w:del>
              <w:del w:id="357" w:author="Aprendiz" w:date="2019-06-21T11:28:00Z">
                <w:r w:rsidDel="00E6654C">
                  <w:delText>8</w:delText>
                </w:r>
              </w:del>
              <w:del w:id="358" w:author="Aprendiz" w:date="2019-06-27T07:42:00Z">
                <w:r w:rsidDel="004E53B9">
                  <w:delText>1</w:delText>
                </w:r>
              </w:del>
              <w:del w:id="359" w:author="Aprendiz" w:date="2019-06-21T11:28:00Z">
                <w:r w:rsidDel="00E6654C">
                  <w:delText>9</w:delText>
                </w:r>
              </w:del>
            </w:ins>
            <w:ins w:id="360" w:author="Aprendiz" w:date="2019-06-19T09:29:00Z">
              <w:r w:rsidR="00406852">
                <w:t>Rf00</w:t>
              </w:r>
            </w:ins>
            <w:ins w:id="361" w:author="Aprendiz" w:date="2019-06-27T10:47:00Z">
              <w:r w:rsidR="008B7D14">
                <w:t>6</w:t>
              </w:r>
            </w:ins>
            <w:ins w:id="362" w:author="Aprendiz" w:date="2019-06-19T09:29:00Z">
              <w:r w:rsidR="00406852">
                <w:t xml:space="preserve"> </w:t>
              </w:r>
            </w:ins>
            <w:ins w:id="363" w:author="Aprendiz" w:date="2019-06-19T08:57:00Z">
              <w:r w:rsidR="00D83DFE" w:rsidRPr="00AB1E0B">
                <w:t xml:space="preserve">El sistema deberá permitir el registro </w:t>
              </w:r>
            </w:ins>
            <w:ins w:id="364" w:author="Aprendiz" w:date="2019-06-19T11:03:00Z">
              <w:r w:rsidR="00072853">
                <w:t xml:space="preserve">de recetario </w:t>
              </w:r>
            </w:ins>
            <w:ins w:id="365" w:author="Aprendiz" w:date="2019-06-19T08:57:00Z">
              <w:r w:rsidR="00D83DFE" w:rsidRPr="00AB1E0B">
                <w:t>para la elaboración del producto</w:t>
              </w:r>
            </w:ins>
          </w:p>
        </w:tc>
      </w:tr>
      <w:tr w:rsidR="00D83DFE" w:rsidRPr="00AB1E0B" w14:paraId="63D523F5" w14:textId="77777777" w:rsidTr="004538BE">
        <w:trPr>
          <w:ins w:id="366" w:author="Aprendiz" w:date="2019-06-19T08:55:00Z"/>
          <w:trPrChange w:id="367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368" w:author="Aprendiz" w:date="2019-06-27T08:32:00Z">
              <w:tcPr>
                <w:tcW w:w="8828" w:type="dxa"/>
              </w:tcPr>
            </w:tcPrChange>
          </w:tcPr>
          <w:p w14:paraId="57293B4F" w14:textId="63A4279D" w:rsidR="00D83DFE" w:rsidRPr="00AB1E0B" w:rsidRDefault="00406852" w:rsidP="00D83DFE">
            <w:pPr>
              <w:rPr>
                <w:ins w:id="369" w:author="Aprendiz" w:date="2019-06-19T08:55:00Z"/>
              </w:rPr>
            </w:pPr>
            <w:ins w:id="370" w:author="Aprendiz" w:date="2019-06-19T09:32:00Z">
              <w:r>
                <w:t>Cu0</w:t>
              </w:r>
            </w:ins>
            <w:ins w:id="371" w:author="Aprendiz" w:date="2019-06-27T08:56:00Z">
              <w:r w:rsidR="001E487A">
                <w:t>0</w:t>
              </w:r>
            </w:ins>
            <w:ins w:id="372" w:author="Aprendiz" w:date="2019-06-27T08:48:00Z">
              <w:r w:rsidR="003F5346">
                <w:t>1</w:t>
              </w:r>
            </w:ins>
            <w:ins w:id="373" w:author="STEP EL LECHERO" w:date="2019-06-27T21:20:00Z">
              <w:r w:rsidR="00492C96">
                <w:t>6</w:t>
              </w:r>
            </w:ins>
            <w:ins w:id="374" w:author="Aprendiz" w:date="2019-06-27T10:47:00Z">
              <w:del w:id="375" w:author="STEP EL LECHERO" w:date="2019-06-27T20:17:00Z">
                <w:r w:rsidR="008B7D14" w:rsidDel="00477FC3">
                  <w:delText>5</w:delText>
                </w:r>
              </w:del>
            </w:ins>
            <w:ins w:id="376" w:author="STEP EL LECHERO [2]" w:date="2019-06-19T21:47:00Z">
              <w:del w:id="377" w:author="Aprendiz" w:date="2019-06-21T11:28:00Z">
                <w:r w:rsidR="000761D4" w:rsidDel="00E6654C">
                  <w:delText>20</w:delText>
                </w:r>
              </w:del>
            </w:ins>
            <w:ins w:id="378" w:author="Aprendiz" w:date="2019-06-19T11:07:00Z">
              <w:del w:id="379" w:author="STEP EL LECHERO [2]" w:date="2019-06-19T21:47:00Z">
                <w:r w:rsidR="00550734" w:rsidDel="000761D4">
                  <w:delText>24</w:delText>
                </w:r>
              </w:del>
            </w:ins>
            <w:ins w:id="380" w:author="Aprendiz" w:date="2019-06-19T09:32:00Z">
              <w:r>
                <w:t xml:space="preserve"> </w:t>
              </w:r>
            </w:ins>
            <w:ins w:id="381" w:author="Aprendiz" w:date="2019-06-19T08:57:00Z">
              <w:r w:rsidR="00D83DFE" w:rsidRPr="00AB1E0B">
                <w:t>Consulta</w:t>
              </w:r>
            </w:ins>
            <w:ins w:id="382" w:author="Aprendiz" w:date="2019-06-27T10:44:00Z">
              <w:r w:rsidR="00C650B3">
                <w:t>r</w:t>
              </w:r>
            </w:ins>
            <w:ins w:id="383" w:author="APRENDIZ" w:date="2019-06-28T07:45:00Z">
              <w:r w:rsidR="001F5B56">
                <w:t xml:space="preserve"> </w:t>
              </w:r>
            </w:ins>
            <w:ins w:id="384" w:author="Aprendiz" w:date="2019-06-19T08:57:00Z">
              <w:del w:id="385" w:author="APRENDIZ" w:date="2019-06-28T07:45:00Z">
                <w:r w:rsidR="00D83DFE" w:rsidRPr="00AB1E0B" w:rsidDel="001F5B56">
                  <w:delText xml:space="preserve"> de </w:delText>
                </w:r>
              </w:del>
              <w:r w:rsidR="00D83DFE" w:rsidRPr="00AB1E0B">
                <w:t>recetario</w:t>
              </w:r>
            </w:ins>
            <w:ins w:id="386" w:author="STEP EL LECHERO" w:date="2019-06-27T21:12:00Z">
              <w:del w:id="387" w:author="APRENDIZ" w:date="2019-06-28T07:52:00Z">
                <w:r w:rsidR="00942611" w:rsidDel="001F5B56">
                  <w:delText>1</w:delText>
                </w:r>
              </w:del>
            </w:ins>
          </w:p>
        </w:tc>
      </w:tr>
      <w:tr w:rsidR="00D83DFE" w:rsidRPr="00AB1E0B" w14:paraId="34A399C7" w14:textId="77777777" w:rsidTr="004538BE">
        <w:trPr>
          <w:ins w:id="388" w:author="Aprendiz" w:date="2019-06-19T08:55:00Z"/>
          <w:trPrChange w:id="389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390" w:author="Aprendiz" w:date="2019-06-27T08:32:00Z">
              <w:tcPr>
                <w:tcW w:w="8828" w:type="dxa"/>
              </w:tcPr>
            </w:tcPrChange>
          </w:tcPr>
          <w:p w14:paraId="02D15B2E" w14:textId="5C540B8A" w:rsidR="00D83DFE" w:rsidRPr="00AB1E0B" w:rsidRDefault="00406852" w:rsidP="00D83DFE">
            <w:pPr>
              <w:rPr>
                <w:ins w:id="391" w:author="Aprendiz" w:date="2019-06-19T08:55:00Z"/>
              </w:rPr>
            </w:pPr>
            <w:ins w:id="392" w:author="Aprendiz" w:date="2019-06-19T09:32:00Z">
              <w:r>
                <w:t>Cu0</w:t>
              </w:r>
            </w:ins>
            <w:ins w:id="393" w:author="Aprendiz" w:date="2019-06-27T08:56:00Z">
              <w:r w:rsidR="001E487A">
                <w:t>0</w:t>
              </w:r>
            </w:ins>
            <w:ins w:id="394" w:author="Aprendiz" w:date="2019-06-27T08:58:00Z">
              <w:r w:rsidR="001E487A">
                <w:t>1</w:t>
              </w:r>
            </w:ins>
            <w:ins w:id="395" w:author="STEP EL LECHERO" w:date="2019-06-27T21:21:00Z">
              <w:r w:rsidR="00492C96">
                <w:t>7</w:t>
              </w:r>
            </w:ins>
            <w:ins w:id="396" w:author="Aprendiz" w:date="2019-06-27T10:47:00Z">
              <w:del w:id="397" w:author="STEP EL LECHERO" w:date="2019-06-27T20:17:00Z">
                <w:r w:rsidR="008B7D14" w:rsidDel="00477FC3">
                  <w:delText>6</w:delText>
                </w:r>
              </w:del>
              <w:r w:rsidR="008B7D14">
                <w:t xml:space="preserve"> </w:t>
              </w:r>
            </w:ins>
            <w:ins w:id="398" w:author="STEP EL LECHERO [2]" w:date="2019-06-19T21:47:00Z">
              <w:del w:id="399" w:author="Aprendiz" w:date="2019-06-27T08:58:00Z">
                <w:r w:rsidR="000761D4" w:rsidDel="001E487A">
                  <w:delText>2</w:delText>
                </w:r>
              </w:del>
              <w:del w:id="400" w:author="Aprendiz" w:date="2019-06-27T06:53:00Z">
                <w:r w:rsidR="000761D4" w:rsidDel="00081263">
                  <w:delText>1</w:delText>
                </w:r>
              </w:del>
            </w:ins>
            <w:ins w:id="401" w:author="Aprendiz" w:date="2019-06-19T11:07:00Z">
              <w:del w:id="402" w:author="STEP EL LECHERO [2]" w:date="2019-06-19T21:47:00Z">
                <w:r w:rsidR="00550734" w:rsidDel="000761D4">
                  <w:delText>25</w:delText>
                </w:r>
              </w:del>
            </w:ins>
            <w:ins w:id="403" w:author="Aprendiz" w:date="2019-06-27T10:45:00Z">
              <w:r w:rsidR="00C650B3" w:rsidRPr="00AB1E0B">
                <w:t>Registr</w:t>
              </w:r>
              <w:r w:rsidR="00C650B3">
                <w:t>ar</w:t>
              </w:r>
              <w:r w:rsidR="00C650B3" w:rsidRPr="00AB1E0B">
                <w:t xml:space="preserve"> recetario</w:t>
              </w:r>
            </w:ins>
            <w:ins w:id="404" w:author="STEP EL LECHERO" w:date="2019-06-27T21:12:00Z">
              <w:del w:id="405" w:author="APRENDIZ" w:date="2019-06-28T07:52:00Z">
                <w:r w:rsidR="00942611" w:rsidDel="001F5B56">
                  <w:delText>1</w:delText>
                </w:r>
              </w:del>
            </w:ins>
          </w:p>
        </w:tc>
      </w:tr>
      <w:tr w:rsidR="00D83DFE" w:rsidRPr="00AB1E0B" w14:paraId="0C2E9946" w14:textId="77777777" w:rsidTr="004538BE">
        <w:trPr>
          <w:ins w:id="406" w:author="Aprendiz" w:date="2019-06-19T08:55:00Z"/>
          <w:trPrChange w:id="407" w:author="Aprendiz" w:date="2019-06-27T08:32:00Z">
            <w:trPr>
              <w:gridAfter w:val="0"/>
            </w:trPr>
          </w:trPrChange>
        </w:trPr>
        <w:tc>
          <w:tcPr>
            <w:tcW w:w="9918" w:type="dxa"/>
            <w:tcPrChange w:id="408" w:author="Aprendiz" w:date="2019-06-27T08:32:00Z">
              <w:tcPr>
                <w:tcW w:w="8828" w:type="dxa"/>
              </w:tcPr>
            </w:tcPrChange>
          </w:tcPr>
          <w:p w14:paraId="79A3638A" w14:textId="3448994C" w:rsidR="00D83DFE" w:rsidRPr="00AB1E0B" w:rsidRDefault="00406852" w:rsidP="00D83DFE">
            <w:pPr>
              <w:rPr>
                <w:ins w:id="409" w:author="Aprendiz" w:date="2019-06-19T08:55:00Z"/>
              </w:rPr>
            </w:pPr>
            <w:ins w:id="410" w:author="Aprendiz" w:date="2019-06-19T09:32:00Z">
              <w:r>
                <w:t>Cu0</w:t>
              </w:r>
            </w:ins>
            <w:ins w:id="411" w:author="STEP EL LECHERO [2]" w:date="2019-06-19T21:47:00Z">
              <w:r w:rsidR="000761D4">
                <w:t>0</w:t>
              </w:r>
            </w:ins>
            <w:ins w:id="412" w:author="Aprendiz" w:date="2019-06-27T08:55:00Z">
              <w:r w:rsidR="001E487A">
                <w:t>1</w:t>
              </w:r>
            </w:ins>
            <w:ins w:id="413" w:author="STEP EL LECHERO" w:date="2019-06-27T21:21:00Z">
              <w:r w:rsidR="00492C96">
                <w:t>8</w:t>
              </w:r>
            </w:ins>
            <w:ins w:id="414" w:author="Aprendiz" w:date="2019-06-27T09:40:00Z">
              <w:del w:id="415" w:author="STEP EL LECHERO" w:date="2019-06-27T20:17:00Z">
                <w:r w:rsidR="001F69D3" w:rsidDel="00477FC3">
                  <w:delText>7</w:delText>
                </w:r>
              </w:del>
            </w:ins>
            <w:ins w:id="416" w:author="STEP EL LECHERO [2]" w:date="2019-06-19T21:47:00Z">
              <w:del w:id="417" w:author="Aprendiz" w:date="2019-06-27T08:55:00Z">
                <w:r w:rsidR="000761D4" w:rsidDel="001E487A">
                  <w:delText>2</w:delText>
                </w:r>
              </w:del>
              <w:del w:id="418" w:author="Aprendiz" w:date="2019-06-27T06:53:00Z">
                <w:r w:rsidR="000761D4" w:rsidDel="00081263">
                  <w:delText>2</w:delText>
                </w:r>
              </w:del>
            </w:ins>
            <w:ins w:id="419" w:author="Aprendiz" w:date="2019-06-19T09:32:00Z">
              <w:del w:id="420" w:author="STEP EL LECHERO [2]" w:date="2019-06-19T21:47:00Z">
                <w:r w:rsidDel="000761D4">
                  <w:delText>2</w:delText>
                </w:r>
              </w:del>
            </w:ins>
            <w:ins w:id="421" w:author="Aprendiz" w:date="2019-06-19T11:07:00Z">
              <w:del w:id="422" w:author="STEP EL LECHERO [2]" w:date="2019-06-19T21:47:00Z">
                <w:r w:rsidR="00550734" w:rsidDel="000761D4">
                  <w:delText>6</w:delText>
                </w:r>
              </w:del>
            </w:ins>
            <w:ins w:id="423" w:author="Aprendiz" w:date="2019-06-19T09:32:00Z">
              <w:r>
                <w:t xml:space="preserve"> </w:t>
              </w:r>
            </w:ins>
            <w:ins w:id="424" w:author="Aprendiz" w:date="2019-06-27T10:45:00Z">
              <w:r w:rsidR="00C650B3" w:rsidRPr="00AB1E0B">
                <w:t>Actualiza</w:t>
              </w:r>
              <w:r w:rsidR="00C650B3">
                <w:t>r</w:t>
              </w:r>
              <w:r w:rsidR="00C650B3" w:rsidRPr="00AB1E0B">
                <w:t xml:space="preserve"> recetario</w:t>
              </w:r>
            </w:ins>
            <w:ins w:id="425" w:author="STEP EL LECHERO" w:date="2019-06-27T21:13:00Z">
              <w:del w:id="426" w:author="APRENDIZ" w:date="2019-06-28T07:52:00Z">
                <w:r w:rsidR="00942611" w:rsidDel="001F5B56">
                  <w:delText>1</w:delText>
                </w:r>
              </w:del>
            </w:ins>
          </w:p>
        </w:tc>
      </w:tr>
      <w:tr w:rsidR="00D83DFE" w:rsidRPr="00AB1E0B" w14:paraId="056C02BF" w14:textId="77777777" w:rsidTr="008B7D14">
        <w:trPr>
          <w:trHeight w:val="270"/>
          <w:ins w:id="427" w:author="Aprendiz" w:date="2019-06-19T08:55:00Z"/>
          <w:trPrChange w:id="428" w:author="Aprendiz" w:date="2019-06-27T10:47:00Z">
            <w:trPr>
              <w:gridAfter w:val="0"/>
            </w:trPr>
          </w:trPrChange>
        </w:trPr>
        <w:tc>
          <w:tcPr>
            <w:tcW w:w="9918" w:type="dxa"/>
            <w:tcPrChange w:id="429" w:author="Aprendiz" w:date="2019-06-27T10:47:00Z">
              <w:tcPr>
                <w:tcW w:w="8828" w:type="dxa"/>
              </w:tcPr>
            </w:tcPrChange>
          </w:tcPr>
          <w:p w14:paraId="72BADAE2" w14:textId="52ED6883" w:rsidR="00D83DFE" w:rsidRPr="00AB1E0B" w:rsidRDefault="00D83DFE" w:rsidP="00D83DFE">
            <w:pPr>
              <w:rPr>
                <w:ins w:id="430" w:author="Aprendiz" w:date="2019-06-19T08:55:00Z"/>
              </w:rPr>
            </w:pPr>
          </w:p>
        </w:tc>
      </w:tr>
    </w:tbl>
    <w:p w14:paraId="0DB318E4" w14:textId="3A7C0546" w:rsidR="00813D4D" w:rsidRPr="00DC2B6B" w:rsidDel="00DC2B6B" w:rsidRDefault="00813D4D" w:rsidP="00813D4D">
      <w:pPr>
        <w:rPr>
          <w:del w:id="431" w:author="Aprendiz" w:date="2019-06-19T08:55:00Z"/>
        </w:rPr>
      </w:pPr>
    </w:p>
    <w:p w14:paraId="53D8EF74" w14:textId="42E32652" w:rsidR="00813D4D" w:rsidRPr="00DC2B6B" w:rsidDel="00DC2B6B" w:rsidRDefault="00813D4D" w:rsidP="00813D4D">
      <w:pPr>
        <w:rPr>
          <w:del w:id="432" w:author="Aprendiz" w:date="2019-06-19T08:55:00Z"/>
        </w:rPr>
      </w:pPr>
    </w:p>
    <w:p w14:paraId="42153514" w14:textId="1F41F41A" w:rsidR="00813D4D" w:rsidRPr="00DC2B6B" w:rsidDel="00DC2B6B" w:rsidRDefault="00813D4D" w:rsidP="00813D4D">
      <w:pPr>
        <w:rPr>
          <w:del w:id="433" w:author="Aprendiz" w:date="2019-06-19T08:55:00Z"/>
        </w:rPr>
      </w:pPr>
    </w:p>
    <w:p w14:paraId="5F23D73D" w14:textId="403E5AE5" w:rsidR="00813D4D" w:rsidRPr="00DC2B6B" w:rsidDel="00DC2B6B" w:rsidRDefault="00813D4D" w:rsidP="00813D4D">
      <w:pPr>
        <w:rPr>
          <w:del w:id="434" w:author="Aprendiz" w:date="2019-06-19T08:55:00Z"/>
        </w:rPr>
      </w:pPr>
    </w:p>
    <w:p w14:paraId="4A1B09F6" w14:textId="3331C7AD" w:rsidR="00813D4D" w:rsidRPr="00DC2B6B" w:rsidDel="00DC2B6B" w:rsidRDefault="00813D4D" w:rsidP="00813D4D">
      <w:pPr>
        <w:rPr>
          <w:del w:id="435" w:author="Aprendiz" w:date="2019-06-19T08:55:00Z"/>
        </w:rPr>
      </w:pPr>
    </w:p>
    <w:p w14:paraId="39FC459D" w14:textId="17C61270" w:rsidR="00813D4D" w:rsidRPr="00DC2B6B" w:rsidDel="00DC2B6B" w:rsidRDefault="00813D4D" w:rsidP="00813D4D">
      <w:pPr>
        <w:rPr>
          <w:del w:id="436" w:author="Aprendiz" w:date="2019-06-19T08:55:00Z"/>
        </w:rPr>
      </w:pPr>
    </w:p>
    <w:p w14:paraId="201E1F3D" w14:textId="24BE1D51" w:rsidR="00813D4D" w:rsidRPr="00DC2B6B" w:rsidDel="00DC2B6B" w:rsidRDefault="00813D4D" w:rsidP="00813D4D">
      <w:pPr>
        <w:rPr>
          <w:del w:id="437" w:author="Aprendiz" w:date="2019-06-19T08:55:00Z"/>
        </w:rPr>
      </w:pPr>
    </w:p>
    <w:p w14:paraId="45AA2F56" w14:textId="2C7782F8" w:rsidR="00813D4D" w:rsidRPr="00DC2B6B" w:rsidDel="00DC2B6B" w:rsidRDefault="00813D4D" w:rsidP="00813D4D">
      <w:pPr>
        <w:rPr>
          <w:del w:id="438" w:author="Aprendiz" w:date="2019-06-19T08:55:00Z"/>
        </w:rPr>
      </w:pPr>
    </w:p>
    <w:p w14:paraId="2C0EDB38" w14:textId="7FE83610" w:rsidR="00813D4D" w:rsidRPr="00DC2B6B" w:rsidDel="00DC2B6B" w:rsidRDefault="00813D4D" w:rsidP="00813D4D">
      <w:pPr>
        <w:rPr>
          <w:del w:id="439" w:author="Aprendiz" w:date="2019-06-19T08:55:00Z"/>
        </w:rPr>
      </w:pPr>
    </w:p>
    <w:p w14:paraId="039C4511" w14:textId="2BCC23DA" w:rsidR="00162EAE" w:rsidRPr="00DC2B6B" w:rsidDel="00DC2B6B" w:rsidRDefault="00813D4D" w:rsidP="00813D4D">
      <w:pPr>
        <w:rPr>
          <w:del w:id="440" w:author="Aprendiz" w:date="2019-06-19T08:55:00Z"/>
        </w:rPr>
      </w:pPr>
      <w:del w:id="441" w:author="Aprendiz" w:date="2019-06-19T08:55:00Z">
        <w:r w:rsidRPr="00DC2B6B" w:rsidDel="00DC2B6B">
          <w:delText>El sistema deberá permitir el registro de inventari</w:delText>
        </w:r>
        <w:r w:rsidR="00162EAE" w:rsidRPr="00DC2B6B" w:rsidDel="00DC2B6B">
          <w:delText>o</w:delText>
        </w:r>
      </w:del>
    </w:p>
    <w:p w14:paraId="1DA93F9D" w14:textId="6DA5AE4A" w:rsidR="00162EAE" w:rsidRPr="00DC2B6B" w:rsidDel="00DC2B6B" w:rsidRDefault="00162EAE" w:rsidP="00813D4D">
      <w:pPr>
        <w:rPr>
          <w:del w:id="442" w:author="Aprendiz" w:date="2019-06-19T08:55:00Z"/>
        </w:rPr>
      </w:pPr>
      <w:del w:id="443" w:author="Aprendiz" w:date="2019-06-19T08:55:00Z">
        <w:r w:rsidRPr="00DC2B6B" w:rsidDel="00DC2B6B">
          <w:delText xml:space="preserve">Registro de inventario </w:delText>
        </w:r>
      </w:del>
    </w:p>
    <w:p w14:paraId="0DD00F77" w14:textId="40925911" w:rsidR="00162EAE" w:rsidRPr="00DC2B6B" w:rsidDel="00DC2B6B" w:rsidRDefault="00162EAE" w:rsidP="00813D4D">
      <w:pPr>
        <w:rPr>
          <w:del w:id="444" w:author="Aprendiz" w:date="2019-06-19T08:55:00Z"/>
        </w:rPr>
      </w:pPr>
      <w:del w:id="445" w:author="Aprendiz" w:date="2019-06-19T08:55:00Z">
        <w:r w:rsidRPr="00DC2B6B" w:rsidDel="00DC2B6B">
          <w:delText>Actualizar inventario</w:delText>
        </w:r>
      </w:del>
    </w:p>
    <w:p w14:paraId="03A69774" w14:textId="5EFEB345" w:rsidR="00162EAE" w:rsidRPr="00DC2B6B" w:rsidDel="00DC2B6B" w:rsidRDefault="00162EAE" w:rsidP="00813D4D">
      <w:pPr>
        <w:rPr>
          <w:del w:id="446" w:author="Aprendiz" w:date="2019-06-19T08:55:00Z"/>
        </w:rPr>
      </w:pPr>
      <w:del w:id="447" w:author="Aprendiz" w:date="2019-06-19T08:55:00Z">
        <w:r w:rsidRPr="00DC2B6B" w:rsidDel="00DC2B6B">
          <w:delText xml:space="preserve">Consultar registro de inventario </w:delText>
        </w:r>
      </w:del>
    </w:p>
    <w:p w14:paraId="4C8496B2" w14:textId="6C304338" w:rsidR="00FC51DC" w:rsidRPr="00DC2B6B" w:rsidDel="00DC2B6B" w:rsidRDefault="00FC51DC" w:rsidP="00813D4D">
      <w:pPr>
        <w:rPr>
          <w:del w:id="448" w:author="Aprendiz" w:date="2019-06-19T08:55:00Z"/>
        </w:rPr>
      </w:pPr>
    </w:p>
    <w:p w14:paraId="5794FE44" w14:textId="2A972F99" w:rsidR="00813D4D" w:rsidRPr="00DC2B6B" w:rsidDel="00DC2B6B" w:rsidRDefault="00813D4D" w:rsidP="00813D4D">
      <w:pPr>
        <w:rPr>
          <w:del w:id="449" w:author="Aprendiz" w:date="2019-06-19T08:55:00Z"/>
        </w:rPr>
      </w:pPr>
      <w:del w:id="450" w:author="Aprendiz" w:date="2019-06-19T08:55:00Z">
        <w:r w:rsidRPr="00DC2B6B" w:rsidDel="00DC2B6B">
          <w:delText>El sistema permitirá el registro de compras a proveedores.</w:delText>
        </w:r>
      </w:del>
    </w:p>
    <w:p w14:paraId="41E4CC5A" w14:textId="755B2C97" w:rsidR="00162EAE" w:rsidRPr="00DC2B6B" w:rsidDel="00DC2B6B" w:rsidRDefault="00162EAE" w:rsidP="00813D4D">
      <w:pPr>
        <w:rPr>
          <w:del w:id="451" w:author="Aprendiz" w:date="2019-06-19T08:55:00Z"/>
        </w:rPr>
      </w:pPr>
      <w:del w:id="452" w:author="Aprendiz" w:date="2019-06-19T08:55:00Z">
        <w:r w:rsidRPr="00DC2B6B" w:rsidDel="00DC2B6B">
          <w:delText>Registr</w:delText>
        </w:r>
        <w:r w:rsidR="00722672" w:rsidRPr="00DC2B6B" w:rsidDel="00DC2B6B">
          <w:delText>o de</w:delText>
        </w:r>
        <w:r w:rsidRPr="00DC2B6B" w:rsidDel="00DC2B6B">
          <w:delText xml:space="preserve"> compra </w:delText>
        </w:r>
      </w:del>
    </w:p>
    <w:p w14:paraId="48942A12" w14:textId="0911F8F6" w:rsidR="00162EAE" w:rsidRPr="00DC2B6B" w:rsidDel="00DC2B6B" w:rsidRDefault="00162EAE" w:rsidP="00813D4D">
      <w:pPr>
        <w:rPr>
          <w:del w:id="453" w:author="Aprendiz" w:date="2019-06-19T08:55:00Z"/>
        </w:rPr>
      </w:pPr>
      <w:del w:id="454" w:author="Aprendiz" w:date="2019-06-19T08:55:00Z">
        <w:r w:rsidRPr="00DC2B6B" w:rsidDel="00DC2B6B">
          <w:delText xml:space="preserve">Consultar compra </w:delText>
        </w:r>
      </w:del>
    </w:p>
    <w:p w14:paraId="1AF05374" w14:textId="1188A9AC" w:rsidR="00722672" w:rsidRPr="00DC2B6B" w:rsidDel="00DC2B6B" w:rsidRDefault="00722672" w:rsidP="00813D4D">
      <w:pPr>
        <w:rPr>
          <w:del w:id="455" w:author="Aprendiz" w:date="2019-06-19T08:55:00Z"/>
        </w:rPr>
      </w:pPr>
    </w:p>
    <w:p w14:paraId="09EB6287" w14:textId="6CF72343" w:rsidR="00813D4D" w:rsidRPr="00DC2B6B" w:rsidDel="00DC2B6B" w:rsidRDefault="00813D4D" w:rsidP="00813D4D">
      <w:pPr>
        <w:rPr>
          <w:del w:id="456" w:author="Aprendiz" w:date="2019-06-19T08:55:00Z"/>
        </w:rPr>
      </w:pPr>
      <w:del w:id="457" w:author="Aprendiz" w:date="2019-06-19T08:55:00Z">
        <w:r w:rsidRPr="00DC2B6B" w:rsidDel="00DC2B6B">
          <w:delText>El sistema deberá elaborar reporte de las facturas.</w:delText>
        </w:r>
      </w:del>
    </w:p>
    <w:p w14:paraId="2DE2A93C" w14:textId="7CBE502C" w:rsidR="00722672" w:rsidRPr="00DC2B6B" w:rsidDel="00DC2B6B" w:rsidRDefault="00722672" w:rsidP="00813D4D">
      <w:pPr>
        <w:rPr>
          <w:del w:id="458" w:author="Aprendiz" w:date="2019-06-19T08:55:00Z"/>
        </w:rPr>
      </w:pPr>
      <w:del w:id="459" w:author="Aprendiz" w:date="2019-06-19T08:55:00Z">
        <w:r w:rsidRPr="00DC2B6B" w:rsidDel="00DC2B6B">
          <w:delText>Registro de facturas</w:delText>
        </w:r>
      </w:del>
    </w:p>
    <w:p w14:paraId="41ED0436" w14:textId="7BBDB113" w:rsidR="00722672" w:rsidRPr="00DC2B6B" w:rsidDel="00DC2B6B" w:rsidRDefault="00722672" w:rsidP="00813D4D">
      <w:pPr>
        <w:rPr>
          <w:del w:id="460" w:author="Aprendiz" w:date="2019-06-19T08:55:00Z"/>
        </w:rPr>
      </w:pPr>
      <w:del w:id="461" w:author="Aprendiz" w:date="2019-06-19T08:55:00Z">
        <w:r w:rsidRPr="00DC2B6B" w:rsidDel="00DC2B6B">
          <w:delText xml:space="preserve">Consulta de facturas </w:delText>
        </w:r>
      </w:del>
    </w:p>
    <w:p w14:paraId="6E5DDD50" w14:textId="373F2D39" w:rsidR="005E6639" w:rsidRPr="00DC2B6B" w:rsidDel="00DC2B6B" w:rsidRDefault="005E6639" w:rsidP="00813D4D">
      <w:pPr>
        <w:rPr>
          <w:del w:id="462" w:author="Aprendiz" w:date="2019-06-19T08:55:00Z"/>
        </w:rPr>
      </w:pPr>
    </w:p>
    <w:p w14:paraId="262F9722" w14:textId="36D7726E" w:rsidR="00813D4D" w:rsidRPr="00DC2B6B" w:rsidDel="00DC2B6B" w:rsidRDefault="00813D4D" w:rsidP="00813D4D">
      <w:pPr>
        <w:rPr>
          <w:del w:id="463" w:author="Aprendiz" w:date="2019-06-19T08:55:00Z"/>
        </w:rPr>
      </w:pPr>
      <w:del w:id="464" w:author="Aprendiz" w:date="2019-06-19T08:55:00Z">
        <w:r w:rsidRPr="00DC2B6B" w:rsidDel="00DC2B6B">
          <w:delText xml:space="preserve">El sistema deberá generar un reporte del inventario. </w:delText>
        </w:r>
      </w:del>
    </w:p>
    <w:p w14:paraId="79B5842D" w14:textId="785FD433" w:rsidR="008261CC" w:rsidRPr="00DC2B6B" w:rsidDel="00DC2B6B" w:rsidRDefault="008261CC" w:rsidP="00813D4D">
      <w:pPr>
        <w:rPr>
          <w:del w:id="465" w:author="Aprendiz" w:date="2019-06-19T08:55:00Z"/>
        </w:rPr>
      </w:pPr>
      <w:del w:id="466" w:author="Aprendiz" w:date="2019-06-19T08:55:00Z">
        <w:r w:rsidRPr="00DC2B6B" w:rsidDel="00DC2B6B">
          <w:delText>Generar reporte de producto faltante</w:delText>
        </w:r>
      </w:del>
    </w:p>
    <w:p w14:paraId="50199432" w14:textId="6D7A9C5E" w:rsidR="008261CC" w:rsidRPr="00DC2B6B" w:rsidDel="00DC2B6B" w:rsidRDefault="008261CC" w:rsidP="00813D4D">
      <w:pPr>
        <w:rPr>
          <w:del w:id="467" w:author="Aprendiz" w:date="2019-06-19T08:55:00Z"/>
        </w:rPr>
      </w:pPr>
      <w:del w:id="468" w:author="Aprendiz" w:date="2019-06-19T08:55:00Z">
        <w:r w:rsidRPr="00DC2B6B" w:rsidDel="00DC2B6B">
          <w:delText xml:space="preserve">Generar reporte de productos caducados </w:delText>
        </w:r>
      </w:del>
    </w:p>
    <w:p w14:paraId="1C84F2D1" w14:textId="54CBD2DE" w:rsidR="003B55EA" w:rsidRPr="00DC2B6B" w:rsidDel="00DC2B6B" w:rsidRDefault="003B55EA" w:rsidP="003B55EA">
      <w:pPr>
        <w:rPr>
          <w:del w:id="469" w:author="Aprendiz" w:date="2019-06-19T08:55:00Z"/>
        </w:rPr>
      </w:pPr>
      <w:del w:id="470" w:author="Aprendiz" w:date="2019-06-19T08:55:00Z">
        <w:r w:rsidRPr="00DC2B6B" w:rsidDel="00DC2B6B">
          <w:delText xml:space="preserve">Generar reporte de materiales utilizados por periodo de tiempo </w:delText>
        </w:r>
      </w:del>
    </w:p>
    <w:p w14:paraId="434A3B98" w14:textId="2A6573BA" w:rsidR="008261CC" w:rsidRPr="00DC2B6B" w:rsidDel="00DC2B6B" w:rsidRDefault="008261CC" w:rsidP="00813D4D">
      <w:pPr>
        <w:rPr>
          <w:del w:id="471" w:author="Aprendiz" w:date="2019-06-19T08:55:00Z"/>
        </w:rPr>
      </w:pPr>
    </w:p>
    <w:p w14:paraId="1616F6FC" w14:textId="111581B0" w:rsidR="008261CC" w:rsidRPr="00DC2B6B" w:rsidDel="00DC2B6B" w:rsidRDefault="008261CC" w:rsidP="00813D4D">
      <w:pPr>
        <w:rPr>
          <w:del w:id="472" w:author="Aprendiz" w:date="2019-06-19T08:55:00Z"/>
        </w:rPr>
      </w:pPr>
    </w:p>
    <w:p w14:paraId="3884F365" w14:textId="4D87EC75" w:rsidR="008261CC" w:rsidRPr="00DC2B6B" w:rsidDel="00DC2B6B" w:rsidRDefault="00813D4D" w:rsidP="00813D4D">
      <w:pPr>
        <w:rPr>
          <w:del w:id="473" w:author="Aprendiz" w:date="2019-06-19T08:55:00Z"/>
        </w:rPr>
      </w:pPr>
      <w:del w:id="474" w:author="Aprendiz" w:date="2019-06-19T08:55:00Z">
        <w:r w:rsidRPr="00DC2B6B" w:rsidDel="00DC2B6B">
          <w:delText xml:space="preserve">El sistema controlará el acceso y lo permitirá solamente a usuarios autorizados. </w:delText>
        </w:r>
      </w:del>
    </w:p>
    <w:p w14:paraId="3680757E" w14:textId="43DABC28" w:rsidR="008261CC" w:rsidRPr="00DC2B6B" w:rsidDel="00DC2B6B" w:rsidRDefault="008261CC" w:rsidP="00813D4D">
      <w:pPr>
        <w:rPr>
          <w:del w:id="475" w:author="Aprendiz" w:date="2019-06-19T08:55:00Z"/>
        </w:rPr>
      </w:pPr>
      <w:del w:id="476" w:author="Aprendiz" w:date="2019-06-19T08:55:00Z">
        <w:r w:rsidRPr="00DC2B6B" w:rsidDel="00DC2B6B">
          <w:delText xml:space="preserve">Modificar usuarios </w:delText>
        </w:r>
      </w:del>
    </w:p>
    <w:p w14:paraId="38343AF9" w14:textId="4BC0F1A0" w:rsidR="005E6639" w:rsidRPr="00DC2B6B" w:rsidDel="00DC2B6B" w:rsidRDefault="005E6639" w:rsidP="00813D4D">
      <w:pPr>
        <w:rPr>
          <w:del w:id="477" w:author="Aprendiz" w:date="2019-06-19T08:55:00Z"/>
        </w:rPr>
      </w:pPr>
      <w:del w:id="478" w:author="Aprendiz" w:date="2019-06-19T08:55:00Z">
        <w:r w:rsidRPr="00DC2B6B" w:rsidDel="00DC2B6B">
          <w:delText>Registro de usuario</w:delText>
        </w:r>
        <w:r w:rsidR="008261CC" w:rsidRPr="00DC2B6B" w:rsidDel="00DC2B6B">
          <w:delText>s</w:delText>
        </w:r>
      </w:del>
    </w:p>
    <w:p w14:paraId="3E83D66D" w14:textId="2B76C815" w:rsidR="008261CC" w:rsidRPr="00DC2B6B" w:rsidDel="00DC2B6B" w:rsidRDefault="008261CC" w:rsidP="00813D4D">
      <w:pPr>
        <w:rPr>
          <w:del w:id="479" w:author="Aprendiz" w:date="2019-06-19T08:55:00Z"/>
        </w:rPr>
      </w:pPr>
      <w:del w:id="480" w:author="Aprendiz" w:date="2019-06-19T08:55:00Z">
        <w:r w:rsidRPr="00DC2B6B" w:rsidDel="00DC2B6B">
          <w:delText xml:space="preserve">Consultar usuarios </w:delText>
        </w:r>
      </w:del>
    </w:p>
    <w:p w14:paraId="71EADD0D" w14:textId="59435D4F" w:rsidR="008261CC" w:rsidRPr="00DC2B6B" w:rsidDel="00DC2B6B" w:rsidRDefault="008261CC" w:rsidP="00813D4D">
      <w:pPr>
        <w:rPr>
          <w:del w:id="481" w:author="Aprendiz" w:date="2019-06-19T08:55:00Z"/>
        </w:rPr>
      </w:pPr>
      <w:del w:id="482" w:author="Aprendiz" w:date="2019-06-19T08:55:00Z">
        <w:r w:rsidRPr="00DC2B6B" w:rsidDel="00DC2B6B">
          <w:delText xml:space="preserve">Generar reporte de usuarios </w:delText>
        </w:r>
      </w:del>
    </w:p>
    <w:p w14:paraId="14A4E921" w14:textId="085F805C" w:rsidR="008261CC" w:rsidRPr="00DC2B6B" w:rsidDel="00DC2B6B" w:rsidRDefault="008261CC" w:rsidP="00813D4D">
      <w:pPr>
        <w:rPr>
          <w:del w:id="483" w:author="Aprendiz" w:date="2019-06-19T08:55:00Z"/>
        </w:rPr>
      </w:pPr>
    </w:p>
    <w:p w14:paraId="5CCE96FA" w14:textId="1D297A1F" w:rsidR="00813D4D" w:rsidRPr="00DC2B6B" w:rsidDel="00DC2B6B" w:rsidRDefault="00813D4D" w:rsidP="00813D4D">
      <w:pPr>
        <w:rPr>
          <w:del w:id="484" w:author="Aprendiz" w:date="2019-06-19T08:55:00Z"/>
        </w:rPr>
      </w:pPr>
      <w:del w:id="485" w:author="Aprendiz" w:date="2019-06-19T08:55:00Z">
        <w:r w:rsidRPr="00DC2B6B" w:rsidDel="00DC2B6B">
          <w:delText xml:space="preserve"> </w:delText>
        </w:r>
        <w:r w:rsidR="00DC2B6B" w:rsidRPr="00DC2B6B" w:rsidDel="00DC2B6B">
          <w:delText>Solos los usuarios autorizados podre ingresar</w:delText>
        </w:r>
      </w:del>
    </w:p>
    <w:p w14:paraId="5B93E841" w14:textId="112583EF" w:rsidR="008261CC" w:rsidRPr="00DC2B6B" w:rsidDel="00DC2B6B" w:rsidRDefault="008261CC" w:rsidP="00813D4D">
      <w:pPr>
        <w:rPr>
          <w:del w:id="486" w:author="Aprendiz" w:date="2019-06-19T08:55:00Z"/>
        </w:rPr>
      </w:pPr>
      <w:del w:id="487" w:author="Aprendiz" w:date="2019-06-19T08:55:00Z">
        <w:r w:rsidRPr="00DC2B6B" w:rsidDel="00DC2B6B">
          <w:delText>Registro de usuario</w:delText>
        </w:r>
      </w:del>
    </w:p>
    <w:p w14:paraId="35F0F3F5" w14:textId="16DC8F3B" w:rsidR="003B55EA" w:rsidRPr="00DC2B6B" w:rsidDel="00DC2B6B" w:rsidRDefault="003B55EA" w:rsidP="00813D4D">
      <w:pPr>
        <w:rPr>
          <w:del w:id="488" w:author="Aprendiz" w:date="2019-06-19T08:55:00Z"/>
        </w:rPr>
      </w:pPr>
      <w:del w:id="489" w:author="Aprendiz" w:date="2019-06-19T08:55:00Z">
        <w:r w:rsidRPr="00DC2B6B" w:rsidDel="00DC2B6B">
          <w:delText xml:space="preserve">Actualizar usuario </w:delText>
        </w:r>
      </w:del>
    </w:p>
    <w:p w14:paraId="2B536970" w14:textId="3FBF6383" w:rsidR="00DC2B6B" w:rsidRPr="00DC2B6B" w:rsidDel="00DC2B6B" w:rsidRDefault="00DC2B6B" w:rsidP="00813D4D">
      <w:pPr>
        <w:rPr>
          <w:del w:id="490" w:author="Aprendiz" w:date="2019-06-19T08:55:00Z"/>
        </w:rPr>
      </w:pPr>
      <w:del w:id="491" w:author="Aprendiz" w:date="2019-06-19T08:55:00Z">
        <w:r w:rsidRPr="00DC2B6B" w:rsidDel="00DC2B6B">
          <w:delText>Iniciar sesión</w:delText>
        </w:r>
      </w:del>
    </w:p>
    <w:p w14:paraId="3B1FC336" w14:textId="468BC38F" w:rsidR="00DC2B6B" w:rsidRPr="00DC2B6B" w:rsidDel="00DC2B6B" w:rsidRDefault="00DC2B6B" w:rsidP="00813D4D">
      <w:pPr>
        <w:rPr>
          <w:del w:id="492" w:author="Aprendiz" w:date="2019-06-19T08:55:00Z"/>
        </w:rPr>
      </w:pPr>
      <w:del w:id="493" w:author="Aprendiz" w:date="2019-06-19T08:55:00Z">
        <w:r w:rsidRPr="00DC2B6B" w:rsidDel="00DC2B6B">
          <w:delText>Recuperación contraseña</w:delText>
        </w:r>
      </w:del>
    </w:p>
    <w:p w14:paraId="7A5BFDAD" w14:textId="7ADA0CBA" w:rsidR="003B55EA" w:rsidRPr="00DC2B6B" w:rsidDel="00DC2B6B" w:rsidRDefault="003B55EA" w:rsidP="00813D4D">
      <w:pPr>
        <w:rPr>
          <w:del w:id="494" w:author="Aprendiz" w:date="2019-06-19T08:55:00Z"/>
        </w:rPr>
      </w:pPr>
    </w:p>
    <w:p w14:paraId="7FB79281" w14:textId="6227048C" w:rsidR="00DC2B6B" w:rsidRPr="00DC2B6B" w:rsidDel="00DC2B6B" w:rsidRDefault="00813D4D" w:rsidP="00813D4D">
      <w:pPr>
        <w:rPr>
          <w:del w:id="495" w:author="Aprendiz" w:date="2019-06-19T08:55:00Z"/>
        </w:rPr>
      </w:pPr>
      <w:del w:id="496" w:author="Aprendiz" w:date="2019-06-19T08:55:00Z">
        <w:r w:rsidRPr="00DC2B6B" w:rsidDel="00DC2B6B">
          <w:delText>El sistema reportara al administrador cuando ocurra alguno de los siguientes casos: registro de nueva cuenta, 3 o más intentos fallidos en el ingreso de la contraseña de usuario</w:delText>
        </w:r>
      </w:del>
    </w:p>
    <w:p w14:paraId="7D46EF32" w14:textId="710CFC57" w:rsidR="003B55EA" w:rsidRPr="00DC2B6B" w:rsidDel="00DC2B6B" w:rsidRDefault="00DC2B6B" w:rsidP="00813D4D">
      <w:pPr>
        <w:rPr>
          <w:del w:id="497" w:author="Aprendiz" w:date="2019-06-19T08:55:00Z"/>
        </w:rPr>
      </w:pPr>
      <w:del w:id="498" w:author="Aprendiz" w:date="2019-06-19T08:55:00Z">
        <w:r w:rsidRPr="00DC2B6B" w:rsidDel="00DC2B6B">
          <w:delText>n</w:delText>
        </w:r>
        <w:r w:rsidR="003B55EA" w:rsidRPr="00DC2B6B" w:rsidDel="00DC2B6B">
          <w:delText xml:space="preserve"> </w:delText>
        </w:r>
        <w:r w:rsidRPr="00DC2B6B" w:rsidDel="00DC2B6B">
          <w:delText>por in</w:delText>
        </w:r>
        <w:r w:rsidR="003B55EA" w:rsidRPr="00DC2B6B" w:rsidDel="00DC2B6B">
          <w:delText xml:space="preserve"> de inicio de sesión </w:delText>
        </w:r>
      </w:del>
    </w:p>
    <w:p w14:paraId="5EA69E54" w14:textId="1A3992AA" w:rsidR="003B55EA" w:rsidRPr="00DC2B6B" w:rsidDel="00DC2B6B" w:rsidRDefault="003B55EA" w:rsidP="00813D4D">
      <w:pPr>
        <w:rPr>
          <w:del w:id="499" w:author="Aprendiz" w:date="2019-06-19T08:55:00Z"/>
        </w:rPr>
      </w:pPr>
    </w:p>
    <w:p w14:paraId="44B4533C" w14:textId="298B7FDE" w:rsidR="00813D4D" w:rsidRPr="00DC2B6B" w:rsidDel="00DC2B6B" w:rsidRDefault="00813D4D" w:rsidP="00813D4D">
      <w:pPr>
        <w:rPr>
          <w:del w:id="500" w:author="Aprendiz" w:date="2019-06-19T08:55:00Z"/>
        </w:rPr>
      </w:pPr>
      <w:del w:id="501" w:author="Aprendiz" w:date="2019-06-19T08:55:00Z">
        <w:r w:rsidRPr="00DC2B6B" w:rsidDel="00DC2B6B">
          <w:delText xml:space="preserve">El sistema permitirá consultar el registro de inventario </w:delText>
        </w:r>
      </w:del>
    </w:p>
    <w:p w14:paraId="70C92335" w14:textId="2AE6E067" w:rsidR="003B55EA" w:rsidRPr="00DC2B6B" w:rsidDel="00DC2B6B" w:rsidRDefault="003B55EA" w:rsidP="00813D4D">
      <w:pPr>
        <w:rPr>
          <w:del w:id="502" w:author="Aprendiz" w:date="2019-06-19T08:55:00Z"/>
        </w:rPr>
      </w:pPr>
      <w:del w:id="503" w:author="Aprendiz" w:date="2019-06-19T08:55:00Z">
        <w:r w:rsidRPr="00DC2B6B" w:rsidDel="00DC2B6B">
          <w:delText xml:space="preserve">Generar reporte de productos faltantes </w:delText>
        </w:r>
      </w:del>
    </w:p>
    <w:p w14:paraId="6C49CE78" w14:textId="64B495E1" w:rsidR="003B55EA" w:rsidRPr="00DC2B6B" w:rsidDel="00DC2B6B" w:rsidRDefault="003B55EA" w:rsidP="00813D4D">
      <w:pPr>
        <w:rPr>
          <w:del w:id="504" w:author="Aprendiz" w:date="2019-06-19T08:55:00Z"/>
        </w:rPr>
      </w:pPr>
      <w:del w:id="505" w:author="Aprendiz" w:date="2019-06-19T08:55:00Z">
        <w:r w:rsidRPr="00DC2B6B" w:rsidDel="00DC2B6B">
          <w:delText xml:space="preserve">Generar reporte de productos caducados </w:delText>
        </w:r>
      </w:del>
    </w:p>
    <w:p w14:paraId="77614E0C" w14:textId="45A1BCBB" w:rsidR="003B55EA" w:rsidRPr="00DC2B6B" w:rsidDel="00DC2B6B" w:rsidRDefault="003B55EA" w:rsidP="003B55EA">
      <w:pPr>
        <w:rPr>
          <w:del w:id="506" w:author="Aprendiz" w:date="2019-06-19T08:55:00Z"/>
        </w:rPr>
      </w:pPr>
      <w:del w:id="507" w:author="Aprendiz" w:date="2019-06-19T08:55:00Z">
        <w:r w:rsidRPr="00DC2B6B" w:rsidDel="00DC2B6B">
          <w:delText xml:space="preserve">Generar reporte de materiales utilizados por periodo de tiempo </w:delText>
        </w:r>
      </w:del>
    </w:p>
    <w:p w14:paraId="1D3AE49E" w14:textId="68D22BC5" w:rsidR="003B55EA" w:rsidRPr="00DC2B6B" w:rsidDel="00DC2B6B" w:rsidRDefault="003B55EA" w:rsidP="00813D4D">
      <w:pPr>
        <w:rPr>
          <w:del w:id="508" w:author="Aprendiz" w:date="2019-06-19T08:55:00Z"/>
        </w:rPr>
      </w:pPr>
    </w:p>
    <w:p w14:paraId="70AA9308" w14:textId="61E61C9A" w:rsidR="003B55EA" w:rsidRPr="00DC2B6B" w:rsidDel="00DC2B6B" w:rsidRDefault="003B55EA" w:rsidP="00813D4D">
      <w:pPr>
        <w:rPr>
          <w:del w:id="509" w:author="Aprendiz" w:date="2019-06-19T08:55:00Z"/>
        </w:rPr>
      </w:pPr>
    </w:p>
    <w:p w14:paraId="3F0E5843" w14:textId="53E41955" w:rsidR="003B55EA" w:rsidRPr="00DC2B6B" w:rsidDel="00DC2B6B" w:rsidRDefault="003B55EA" w:rsidP="00813D4D">
      <w:pPr>
        <w:rPr>
          <w:del w:id="510" w:author="Aprendiz" w:date="2019-06-19T08:55:00Z"/>
        </w:rPr>
      </w:pPr>
    </w:p>
    <w:p w14:paraId="259BC4DB" w14:textId="2F46B559" w:rsidR="00813D4D" w:rsidRPr="00DC2B6B" w:rsidDel="00DC2B6B" w:rsidRDefault="00813D4D" w:rsidP="00813D4D">
      <w:pPr>
        <w:rPr>
          <w:del w:id="511" w:author="Aprendiz" w:date="2019-06-19T08:55:00Z"/>
        </w:rPr>
      </w:pPr>
      <w:del w:id="512" w:author="Aprendiz" w:date="2019-06-19T08:55:00Z">
        <w:r w:rsidRPr="00DC2B6B" w:rsidDel="00DC2B6B">
          <w:delText>El sistema deberá permitir el registro de ingresos</w:delText>
        </w:r>
      </w:del>
    </w:p>
    <w:p w14:paraId="248FF050" w14:textId="13128611" w:rsidR="00DC2B6B" w:rsidRPr="00DC2B6B" w:rsidDel="00DC2B6B" w:rsidRDefault="00DC2B6B" w:rsidP="00813D4D">
      <w:pPr>
        <w:rPr>
          <w:del w:id="513" w:author="Aprendiz" w:date="2019-06-19T08:55:00Z"/>
        </w:rPr>
      </w:pPr>
    </w:p>
    <w:p w14:paraId="0327B3FA" w14:textId="2F6C8B57" w:rsidR="00813D4D" w:rsidDel="00D83DFE" w:rsidRDefault="00813D4D" w:rsidP="00813D4D">
      <w:pPr>
        <w:rPr>
          <w:del w:id="514" w:author="Aprendiz" w:date="2019-06-19T08:57:00Z"/>
        </w:rPr>
      </w:pPr>
    </w:p>
    <w:p w14:paraId="41CC65B8" w14:textId="59671E81" w:rsidR="00813D4D" w:rsidRDefault="00813D4D" w:rsidP="00813D4D"/>
    <w:p w14:paraId="640A32D2" w14:textId="764C9B12" w:rsidR="00813D4D" w:rsidRDefault="00813D4D" w:rsidP="00813D4D"/>
    <w:p w14:paraId="73E5FA3F" w14:textId="58BE34B4" w:rsidR="00813D4D" w:rsidRDefault="00813D4D" w:rsidP="00813D4D"/>
    <w:p w14:paraId="13F8B3F0" w14:textId="471BA9CC" w:rsidR="00813D4D" w:rsidRDefault="00813D4D" w:rsidP="00813D4D"/>
    <w:p w14:paraId="0B4DC603" w14:textId="41B21ED5" w:rsidR="00813D4D" w:rsidRDefault="00813D4D" w:rsidP="00813D4D"/>
    <w:p w14:paraId="69559EA1" w14:textId="14B36ABF" w:rsidR="00813D4D" w:rsidRDefault="00813D4D" w:rsidP="00813D4D"/>
    <w:p w14:paraId="4212D636" w14:textId="67B0B1A1" w:rsidR="00813D4D" w:rsidRDefault="00813D4D" w:rsidP="00813D4D"/>
    <w:p w14:paraId="009B496E" w14:textId="605CAF91" w:rsidR="00813D4D" w:rsidRDefault="00813D4D" w:rsidP="00813D4D"/>
    <w:p w14:paraId="5EC826C4" w14:textId="3F841162" w:rsidR="00813D4D" w:rsidRDefault="00813D4D" w:rsidP="00813D4D"/>
    <w:p w14:paraId="489BB0D2" w14:textId="17DB486D" w:rsidR="00813D4D" w:rsidRDefault="00813D4D" w:rsidP="00813D4D"/>
    <w:p w14:paraId="527632CC" w14:textId="1B87949A" w:rsidR="00813D4D" w:rsidRDefault="00813D4D" w:rsidP="00813D4D"/>
    <w:p w14:paraId="3B5C9F47" w14:textId="6B573DA2" w:rsidR="00813D4D" w:rsidRDefault="00813D4D" w:rsidP="00813D4D"/>
    <w:p w14:paraId="0CE45DB3" w14:textId="2FEB5A98" w:rsidR="00813D4D" w:rsidRDefault="00813D4D" w:rsidP="00813D4D"/>
    <w:p w14:paraId="72FF4664" w14:textId="77777777" w:rsidR="00813D4D" w:rsidRPr="00D42635" w:rsidRDefault="00813D4D" w:rsidP="00813D4D"/>
    <w:sectPr w:rsidR="00813D4D" w:rsidRPr="00D42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7FA9"/>
    <w:multiLevelType w:val="hybridMultilevel"/>
    <w:tmpl w:val="9762FAB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7C62E5"/>
    <w:multiLevelType w:val="hybridMultilevel"/>
    <w:tmpl w:val="1EC010C8"/>
    <w:lvl w:ilvl="0" w:tplc="0E3C5F84">
      <w:start w:val="1"/>
      <w:numFmt w:val="bullet"/>
      <w:lvlText w:val=""/>
      <w:lvlJc w:val="left"/>
      <w:pPr>
        <w:ind w:left="1494" w:hanging="360"/>
      </w:pPr>
      <w:rPr>
        <w:rFonts w:ascii="Symbol" w:hAnsi="Symbol" w:hint="default"/>
        <w:color w:val="92D050"/>
        <w:u w:val="dottedHeavy" w:color="385623" w:themeColor="accent6" w:themeShade="80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3A37538"/>
    <w:multiLevelType w:val="hybridMultilevel"/>
    <w:tmpl w:val="01044A0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894BDE"/>
    <w:multiLevelType w:val="hybridMultilevel"/>
    <w:tmpl w:val="90CC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11FF9"/>
    <w:multiLevelType w:val="hybridMultilevel"/>
    <w:tmpl w:val="A6D4BDE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866555A"/>
    <w:multiLevelType w:val="hybridMultilevel"/>
    <w:tmpl w:val="3D9026BA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6" w15:restartNumberingAfterBreak="0">
    <w:nsid w:val="3F4C067A"/>
    <w:multiLevelType w:val="hybridMultilevel"/>
    <w:tmpl w:val="45949742"/>
    <w:lvl w:ilvl="0" w:tplc="D1508A5A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002060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095011"/>
    <w:multiLevelType w:val="hybridMultilevel"/>
    <w:tmpl w:val="D6A8A12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4C43903"/>
    <w:multiLevelType w:val="hybridMultilevel"/>
    <w:tmpl w:val="7D4C5C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3414BF"/>
    <w:multiLevelType w:val="hybridMultilevel"/>
    <w:tmpl w:val="8376BACC"/>
    <w:lvl w:ilvl="0" w:tplc="171273D0">
      <w:start w:val="1"/>
      <w:numFmt w:val="bullet"/>
      <w:lvlText w:val=""/>
      <w:lvlJc w:val="left"/>
      <w:pPr>
        <w:ind w:left="1494" w:hanging="360"/>
      </w:pPr>
      <w:rPr>
        <w:rFonts w:ascii="Symbol" w:hAnsi="Symbol" w:hint="default"/>
        <w:color w:val="7030A0"/>
      </w:rPr>
    </w:lvl>
    <w:lvl w:ilvl="1" w:tplc="240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prendiz">
    <w15:presenceInfo w15:providerId="None" w15:userId="Aprendiz"/>
  </w15:person>
  <w15:person w15:author="APRENDIZ">
    <w15:presenceInfo w15:providerId="None" w15:userId="APRENDIZ"/>
  </w15:person>
  <w15:person w15:author="STEP EL LECHERO">
    <w15:presenceInfo w15:providerId="None" w15:userId="STEP EL LECHERO"/>
  </w15:person>
  <w15:person w15:author="STEP EL LECHERO [2]">
    <w15:presenceInfo w15:providerId="Windows Live" w15:userId="81fe419cb6c411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635"/>
    <w:rsid w:val="000120D6"/>
    <w:rsid w:val="00022813"/>
    <w:rsid w:val="00054AEA"/>
    <w:rsid w:val="00072853"/>
    <w:rsid w:val="000761D4"/>
    <w:rsid w:val="00081263"/>
    <w:rsid w:val="00084EC1"/>
    <w:rsid w:val="000A5D57"/>
    <w:rsid w:val="000B392E"/>
    <w:rsid w:val="000B6020"/>
    <w:rsid w:val="00115751"/>
    <w:rsid w:val="0012333C"/>
    <w:rsid w:val="001333AD"/>
    <w:rsid w:val="00137197"/>
    <w:rsid w:val="00153B02"/>
    <w:rsid w:val="00162EAE"/>
    <w:rsid w:val="00181080"/>
    <w:rsid w:val="001B1E12"/>
    <w:rsid w:val="001E24A5"/>
    <w:rsid w:val="001E487A"/>
    <w:rsid w:val="001F5B56"/>
    <w:rsid w:val="001F69D3"/>
    <w:rsid w:val="00263CBA"/>
    <w:rsid w:val="002B3C82"/>
    <w:rsid w:val="003154D0"/>
    <w:rsid w:val="003267ED"/>
    <w:rsid w:val="0037690F"/>
    <w:rsid w:val="003B55EA"/>
    <w:rsid w:val="003D59EE"/>
    <w:rsid w:val="003E255C"/>
    <w:rsid w:val="003F5346"/>
    <w:rsid w:val="00400B8F"/>
    <w:rsid w:val="004034B5"/>
    <w:rsid w:val="00404991"/>
    <w:rsid w:val="00405AD8"/>
    <w:rsid w:val="00406852"/>
    <w:rsid w:val="0041354A"/>
    <w:rsid w:val="00443389"/>
    <w:rsid w:val="004538BE"/>
    <w:rsid w:val="00455E76"/>
    <w:rsid w:val="004657F1"/>
    <w:rsid w:val="00477FC3"/>
    <w:rsid w:val="004840C2"/>
    <w:rsid w:val="00492C96"/>
    <w:rsid w:val="004C55DA"/>
    <w:rsid w:val="004E53B9"/>
    <w:rsid w:val="00505339"/>
    <w:rsid w:val="00517DDE"/>
    <w:rsid w:val="00521822"/>
    <w:rsid w:val="005323C0"/>
    <w:rsid w:val="00544A51"/>
    <w:rsid w:val="00550734"/>
    <w:rsid w:val="00565D0F"/>
    <w:rsid w:val="005A1113"/>
    <w:rsid w:val="005E087D"/>
    <w:rsid w:val="005E6639"/>
    <w:rsid w:val="005F1779"/>
    <w:rsid w:val="005F3D35"/>
    <w:rsid w:val="00601F12"/>
    <w:rsid w:val="00603210"/>
    <w:rsid w:val="006435D9"/>
    <w:rsid w:val="00700332"/>
    <w:rsid w:val="007017FD"/>
    <w:rsid w:val="00722672"/>
    <w:rsid w:val="007809D2"/>
    <w:rsid w:val="0078656B"/>
    <w:rsid w:val="007A0BAB"/>
    <w:rsid w:val="00811F65"/>
    <w:rsid w:val="00813D4D"/>
    <w:rsid w:val="008261CC"/>
    <w:rsid w:val="008517EA"/>
    <w:rsid w:val="008641FE"/>
    <w:rsid w:val="008901D3"/>
    <w:rsid w:val="00893723"/>
    <w:rsid w:val="008B7D14"/>
    <w:rsid w:val="008E3067"/>
    <w:rsid w:val="00907745"/>
    <w:rsid w:val="00934228"/>
    <w:rsid w:val="0093428D"/>
    <w:rsid w:val="00942611"/>
    <w:rsid w:val="009A76CD"/>
    <w:rsid w:val="009D42A8"/>
    <w:rsid w:val="009F36E7"/>
    <w:rsid w:val="00A7030B"/>
    <w:rsid w:val="00A822B4"/>
    <w:rsid w:val="00A95AC5"/>
    <w:rsid w:val="00AA0D34"/>
    <w:rsid w:val="00AA4D90"/>
    <w:rsid w:val="00AD4DF8"/>
    <w:rsid w:val="00B17EC4"/>
    <w:rsid w:val="00B407D1"/>
    <w:rsid w:val="00B408E7"/>
    <w:rsid w:val="00B40927"/>
    <w:rsid w:val="00B624B0"/>
    <w:rsid w:val="00B97B66"/>
    <w:rsid w:val="00BA4893"/>
    <w:rsid w:val="00BE57A8"/>
    <w:rsid w:val="00C07A72"/>
    <w:rsid w:val="00C11AE4"/>
    <w:rsid w:val="00C359EA"/>
    <w:rsid w:val="00C409CE"/>
    <w:rsid w:val="00C43185"/>
    <w:rsid w:val="00C650B3"/>
    <w:rsid w:val="00D01D3B"/>
    <w:rsid w:val="00D42635"/>
    <w:rsid w:val="00D83DFE"/>
    <w:rsid w:val="00DB60BE"/>
    <w:rsid w:val="00DC2B6B"/>
    <w:rsid w:val="00E03640"/>
    <w:rsid w:val="00E042DC"/>
    <w:rsid w:val="00E35050"/>
    <w:rsid w:val="00E5137B"/>
    <w:rsid w:val="00E6654C"/>
    <w:rsid w:val="00EC1F73"/>
    <w:rsid w:val="00EC5941"/>
    <w:rsid w:val="00F16402"/>
    <w:rsid w:val="00F17D5D"/>
    <w:rsid w:val="00F824A7"/>
    <w:rsid w:val="00F9064F"/>
    <w:rsid w:val="00FC51DC"/>
    <w:rsid w:val="00FD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52214"/>
  <w15:chartTrackingRefBased/>
  <w15:docId w15:val="{ED28299D-C5AF-44FB-93C9-8080C0CB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5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63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34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2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1F96B-9E04-4133-91CC-DDC752BEE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2304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2019-06-28T13:33:00Z</dcterms:created>
  <dcterms:modified xsi:type="dcterms:W3CDTF">2019-06-28T13:33:00Z</dcterms:modified>
</cp:coreProperties>
</file>